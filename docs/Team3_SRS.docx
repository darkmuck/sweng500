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472" w:rsidRPr="001546AE" w:rsidRDefault="00F62472" w:rsidP="00F62472">
      <w:pPr>
        <w:rPr>
          <w:rFonts w:cs="Times New Roman"/>
          <w:sz w:val="22"/>
          <w:szCs w:val="22"/>
        </w:rPr>
      </w:pPr>
      <w:r w:rsidRPr="001546AE">
        <w:rPr>
          <w:rFonts w:cs="Times New Roman"/>
          <w:sz w:val="22"/>
          <w:szCs w:val="22"/>
        </w:rPr>
        <w:t>SWENG 500</w:t>
      </w:r>
    </w:p>
    <w:p w:rsidR="00F62472" w:rsidRPr="001546AE" w:rsidRDefault="00F62472" w:rsidP="00F62472">
      <w:pPr>
        <w:rPr>
          <w:rFonts w:cs="Times New Roman"/>
          <w:sz w:val="22"/>
          <w:szCs w:val="22"/>
        </w:rPr>
      </w:pPr>
      <w:r w:rsidRPr="001546AE">
        <w:rPr>
          <w:rFonts w:cs="Times New Roman"/>
          <w:sz w:val="22"/>
          <w:szCs w:val="22"/>
        </w:rPr>
        <w:t xml:space="preserve">Learning Management System </w:t>
      </w:r>
    </w:p>
    <w:p w:rsidR="00F62472" w:rsidRPr="001546AE" w:rsidRDefault="00F62472" w:rsidP="00F62472">
      <w:pPr>
        <w:rPr>
          <w:rFonts w:cs="Times New Roman"/>
          <w:sz w:val="22"/>
          <w:szCs w:val="22"/>
        </w:rPr>
      </w:pPr>
      <w:r w:rsidRPr="001546AE">
        <w:rPr>
          <w:rFonts w:cs="Times New Roman"/>
          <w:sz w:val="22"/>
          <w:szCs w:val="22"/>
        </w:rPr>
        <w:t>Software Requirements Specification</w:t>
      </w:r>
    </w:p>
    <w:p w:rsidR="00F62472" w:rsidRPr="001546AE" w:rsidRDefault="00F62472" w:rsidP="00F62472">
      <w:pPr>
        <w:rPr>
          <w:rFonts w:cs="Times New Roman"/>
          <w:sz w:val="22"/>
          <w:szCs w:val="22"/>
        </w:rPr>
      </w:pPr>
    </w:p>
    <w:p w:rsidR="00F62472" w:rsidRDefault="00F62472" w:rsidP="00F62472">
      <w:pPr>
        <w:rPr>
          <w:rFonts w:cs="Times New Roman"/>
          <w:sz w:val="22"/>
          <w:szCs w:val="22"/>
        </w:rPr>
      </w:pPr>
      <w:r w:rsidRPr="001546AE">
        <w:rPr>
          <w:rFonts w:cs="Times New Roman"/>
          <w:sz w:val="22"/>
          <w:szCs w:val="22"/>
        </w:rPr>
        <w:t>Authors: William DiStefano, Kevin Scheib, David Singer, Dawn Viscuso</w:t>
      </w:r>
    </w:p>
    <w:p w:rsidR="001546AE" w:rsidRPr="001546AE" w:rsidRDefault="001546AE" w:rsidP="00F62472">
      <w:pPr>
        <w:rPr>
          <w:rFonts w:cs="Times New Roman"/>
          <w:sz w:val="22"/>
          <w:szCs w:val="22"/>
        </w:rPr>
      </w:pPr>
    </w:p>
    <w:p w:rsidR="00F62472" w:rsidRPr="001546AE" w:rsidRDefault="00F62472" w:rsidP="00F62472">
      <w:pPr>
        <w:rPr>
          <w:rFonts w:cs="Times New Roman"/>
          <w:sz w:val="22"/>
          <w:szCs w:val="22"/>
        </w:rPr>
      </w:pPr>
    </w:p>
    <w:p w:rsidR="00F62472" w:rsidRPr="001546AE" w:rsidRDefault="002C7861" w:rsidP="00F62472">
      <w:pPr>
        <w:rPr>
          <w:rFonts w:cs="Times New Roman"/>
          <w:b/>
          <w:i/>
          <w:sz w:val="22"/>
          <w:szCs w:val="22"/>
        </w:rPr>
      </w:pPr>
      <w:r w:rsidRPr="001546AE">
        <w:rPr>
          <w:rFonts w:cs="Times New Roman"/>
          <w:b/>
          <w:i/>
          <w:sz w:val="22"/>
          <w:szCs w:val="22"/>
        </w:rPr>
        <w:t>Overview</w:t>
      </w:r>
    </w:p>
    <w:p w:rsidR="001546AE" w:rsidRPr="001546AE" w:rsidRDefault="001546AE" w:rsidP="00F62472">
      <w:pPr>
        <w:rPr>
          <w:rFonts w:cs="Times New Roman"/>
          <w:sz w:val="22"/>
          <w:szCs w:val="22"/>
        </w:rPr>
      </w:pPr>
    </w:p>
    <w:p w:rsidR="001546AE" w:rsidRPr="001546AE" w:rsidRDefault="00B931DF" w:rsidP="001546AE">
      <w:pPr>
        <w:rPr>
          <w:rFonts w:cs="Times New Roman"/>
          <w:sz w:val="22"/>
          <w:szCs w:val="22"/>
        </w:rPr>
      </w:pPr>
      <w:r>
        <w:rPr>
          <w:rFonts w:cs="Times New Roman"/>
          <w:sz w:val="22"/>
          <w:szCs w:val="22"/>
        </w:rPr>
        <w:t>A</w:t>
      </w:r>
      <w:r w:rsidR="00F62472" w:rsidRPr="001546AE">
        <w:rPr>
          <w:rFonts w:cs="Times New Roman"/>
          <w:sz w:val="22"/>
          <w:szCs w:val="22"/>
        </w:rPr>
        <w:t xml:space="preserve"> learning management system </w:t>
      </w:r>
      <w:r w:rsidR="003A4D9C">
        <w:rPr>
          <w:rFonts w:cs="Times New Roman"/>
          <w:sz w:val="22"/>
          <w:szCs w:val="22"/>
        </w:rPr>
        <w:t>can be defined as a computer-</w:t>
      </w:r>
      <w:r w:rsidR="00F62472" w:rsidRPr="001546AE">
        <w:rPr>
          <w:rFonts w:cs="Times New Roman"/>
          <w:sz w:val="22"/>
          <w:szCs w:val="22"/>
        </w:rPr>
        <w:t xml:space="preserve">based application whose function is to manage training courses, track course progress, maintain a catalog of courses, and assess learning. </w:t>
      </w:r>
      <w:r w:rsidR="001546AE">
        <w:rPr>
          <w:rFonts w:cs="Times New Roman"/>
          <w:sz w:val="22"/>
          <w:szCs w:val="22"/>
        </w:rPr>
        <w:t xml:space="preserve">The </w:t>
      </w:r>
      <w:r w:rsidR="003A4D9C">
        <w:rPr>
          <w:rFonts w:cs="Times New Roman"/>
          <w:sz w:val="22"/>
          <w:szCs w:val="22"/>
        </w:rPr>
        <w:t xml:space="preserve">learning management </w:t>
      </w:r>
      <w:r w:rsidR="001546AE">
        <w:rPr>
          <w:rFonts w:cs="Times New Roman"/>
          <w:sz w:val="22"/>
          <w:szCs w:val="22"/>
        </w:rPr>
        <w:t xml:space="preserve">system </w:t>
      </w:r>
      <w:r w:rsidR="003A4D9C">
        <w:rPr>
          <w:rFonts w:cs="Times New Roman"/>
          <w:sz w:val="22"/>
          <w:szCs w:val="22"/>
        </w:rPr>
        <w:t>typically</w:t>
      </w:r>
      <w:r w:rsidR="001546AE">
        <w:rPr>
          <w:rFonts w:cs="Times New Roman"/>
          <w:sz w:val="22"/>
          <w:szCs w:val="22"/>
        </w:rPr>
        <w:t xml:space="preserve"> allow</w:t>
      </w:r>
      <w:r w:rsidR="003A4D9C">
        <w:rPr>
          <w:rFonts w:cs="Times New Roman"/>
          <w:sz w:val="22"/>
          <w:szCs w:val="22"/>
        </w:rPr>
        <w:t>s</w:t>
      </w:r>
      <w:r w:rsidR="001546AE">
        <w:rPr>
          <w:rFonts w:cs="Times New Roman"/>
          <w:sz w:val="22"/>
          <w:szCs w:val="22"/>
        </w:rPr>
        <w:t xml:space="preserve"> for c</w:t>
      </w:r>
      <w:r w:rsidR="001546AE" w:rsidRPr="001546AE">
        <w:rPr>
          <w:rFonts w:cs="Times New Roman" w:hint="eastAsia"/>
          <w:sz w:val="22"/>
          <w:szCs w:val="22"/>
        </w:rPr>
        <w:t xml:space="preserve">reation of class rosters, </w:t>
      </w:r>
      <w:r w:rsidR="001546AE">
        <w:rPr>
          <w:rFonts w:cs="Times New Roman"/>
          <w:sz w:val="22"/>
          <w:szCs w:val="22"/>
        </w:rPr>
        <w:t>provide</w:t>
      </w:r>
      <w:r w:rsidR="003A4D9C">
        <w:rPr>
          <w:rFonts w:cs="Times New Roman"/>
          <w:sz w:val="22"/>
          <w:szCs w:val="22"/>
        </w:rPr>
        <w:t xml:space="preserve">s a mechanism for student and course </w:t>
      </w:r>
      <w:r w:rsidR="001546AE" w:rsidRPr="001546AE">
        <w:rPr>
          <w:rFonts w:cs="Times New Roman" w:hint="eastAsia"/>
          <w:sz w:val="22"/>
          <w:szCs w:val="22"/>
        </w:rPr>
        <w:t xml:space="preserve">registration, </w:t>
      </w:r>
      <w:r w:rsidR="003A4D9C">
        <w:rPr>
          <w:rFonts w:cs="Times New Roman"/>
          <w:sz w:val="22"/>
          <w:szCs w:val="22"/>
        </w:rPr>
        <w:t xml:space="preserve">and </w:t>
      </w:r>
      <w:r w:rsidR="001546AE">
        <w:rPr>
          <w:rFonts w:cs="Times New Roman"/>
          <w:sz w:val="22"/>
          <w:szCs w:val="22"/>
        </w:rPr>
        <w:t>allow</w:t>
      </w:r>
      <w:r w:rsidR="003A4D9C">
        <w:rPr>
          <w:rFonts w:cs="Times New Roman"/>
          <w:sz w:val="22"/>
          <w:szCs w:val="22"/>
        </w:rPr>
        <w:t>s</w:t>
      </w:r>
      <w:r w:rsidR="001546AE">
        <w:rPr>
          <w:rFonts w:cs="Times New Roman"/>
          <w:sz w:val="22"/>
          <w:szCs w:val="22"/>
        </w:rPr>
        <w:t xml:space="preserve"> uploading of course content and course assessments.  It allows for course content to be d</w:t>
      </w:r>
      <w:r w:rsidR="003A4D9C">
        <w:rPr>
          <w:rFonts w:cs="Times New Roman" w:hint="eastAsia"/>
          <w:sz w:val="22"/>
          <w:szCs w:val="22"/>
        </w:rPr>
        <w:t>eliver</w:t>
      </w:r>
      <w:r w:rsidR="003A4D9C">
        <w:rPr>
          <w:rFonts w:cs="Times New Roman"/>
          <w:sz w:val="22"/>
          <w:szCs w:val="22"/>
        </w:rPr>
        <w:t>ed</w:t>
      </w:r>
      <w:r w:rsidR="001546AE" w:rsidRPr="001546AE">
        <w:rPr>
          <w:rFonts w:cs="Times New Roman" w:hint="eastAsia"/>
          <w:sz w:val="22"/>
          <w:szCs w:val="22"/>
        </w:rPr>
        <w:t xml:space="preserve"> over web-</w:t>
      </w:r>
      <w:r w:rsidR="003A4D9C">
        <w:rPr>
          <w:rFonts w:cs="Times New Roman"/>
          <w:sz w:val="22"/>
          <w:szCs w:val="22"/>
        </w:rPr>
        <w:t xml:space="preserve">based interfaces and in some cases provides capability for </w:t>
      </w:r>
      <w:r w:rsidR="007944A9">
        <w:rPr>
          <w:rFonts w:cs="Times New Roman"/>
          <w:sz w:val="22"/>
          <w:szCs w:val="22"/>
        </w:rPr>
        <w:t xml:space="preserve">real-time </w:t>
      </w:r>
      <w:r w:rsidR="003A4D9C">
        <w:rPr>
          <w:rFonts w:cs="Times New Roman"/>
          <w:sz w:val="22"/>
          <w:szCs w:val="22"/>
        </w:rPr>
        <w:t>interaction among students</w:t>
      </w:r>
      <w:r w:rsidR="007944A9">
        <w:rPr>
          <w:rFonts w:cs="Times New Roman"/>
          <w:sz w:val="22"/>
          <w:szCs w:val="22"/>
        </w:rPr>
        <w:t xml:space="preserve"> and instructors</w:t>
      </w:r>
      <w:r w:rsidR="003A4D9C">
        <w:rPr>
          <w:rFonts w:cs="Times New Roman"/>
          <w:sz w:val="22"/>
          <w:szCs w:val="22"/>
        </w:rPr>
        <w:t>.</w:t>
      </w:r>
    </w:p>
    <w:p w:rsidR="002C7861" w:rsidRPr="001546AE" w:rsidRDefault="002C7861" w:rsidP="002C7861">
      <w:pPr>
        <w:rPr>
          <w:rFonts w:cs="Times New Roman"/>
          <w:sz w:val="22"/>
          <w:szCs w:val="22"/>
        </w:rPr>
      </w:pPr>
    </w:p>
    <w:p w:rsidR="002C7861" w:rsidRPr="001546AE" w:rsidRDefault="002C7861" w:rsidP="002C7861">
      <w:pPr>
        <w:rPr>
          <w:rFonts w:cs="Times New Roman"/>
          <w:b/>
          <w:i/>
          <w:sz w:val="22"/>
          <w:szCs w:val="22"/>
        </w:rPr>
      </w:pPr>
      <w:r w:rsidRPr="001546AE">
        <w:rPr>
          <w:rFonts w:cs="Times New Roman"/>
          <w:b/>
          <w:i/>
          <w:sz w:val="22"/>
          <w:szCs w:val="22"/>
        </w:rPr>
        <w:t>System Objectives</w:t>
      </w:r>
    </w:p>
    <w:p w:rsidR="001546AE" w:rsidRPr="001546AE" w:rsidRDefault="001546AE" w:rsidP="002C7861">
      <w:pPr>
        <w:rPr>
          <w:rFonts w:cs="Times New Roman"/>
          <w:sz w:val="22"/>
          <w:szCs w:val="22"/>
        </w:rPr>
      </w:pPr>
    </w:p>
    <w:p w:rsidR="002C7861" w:rsidRDefault="002C7861" w:rsidP="002C7861">
      <w:pPr>
        <w:rPr>
          <w:rFonts w:cs="Times New Roman"/>
          <w:sz w:val="22"/>
          <w:szCs w:val="22"/>
        </w:rPr>
      </w:pPr>
      <w:r w:rsidRPr="001546AE">
        <w:rPr>
          <w:rFonts w:cs="Times New Roman"/>
          <w:sz w:val="22"/>
          <w:szCs w:val="22"/>
        </w:rPr>
        <w:t xml:space="preserve">The goal </w:t>
      </w:r>
      <w:r w:rsidR="003A4D9C">
        <w:rPr>
          <w:rFonts w:cs="Times New Roman"/>
          <w:sz w:val="22"/>
          <w:szCs w:val="22"/>
        </w:rPr>
        <w:t xml:space="preserve">of this project is to provide an </w:t>
      </w:r>
      <w:r w:rsidRPr="001546AE">
        <w:rPr>
          <w:rFonts w:cs="Times New Roman"/>
          <w:sz w:val="22"/>
          <w:szCs w:val="22"/>
        </w:rPr>
        <w:t xml:space="preserve">online learning platform from which both students and educators can interact. The online learning management system must be flexible and dynamic enough to support many different platforms and content types. The design must be flexible in a way such that it can support a user of the system that would be using a smart-phone, a desktop computer, a laptop computer, or a tablet computer. The system architecture must be able to support and manage many different types of content, </w:t>
      </w:r>
      <w:r w:rsidR="003A4D9C">
        <w:rPr>
          <w:rFonts w:cs="Times New Roman"/>
          <w:sz w:val="22"/>
          <w:szCs w:val="22"/>
        </w:rPr>
        <w:t>to include</w:t>
      </w:r>
      <w:r w:rsidRPr="001546AE">
        <w:rPr>
          <w:rFonts w:cs="Times New Roman"/>
          <w:sz w:val="22"/>
          <w:szCs w:val="22"/>
        </w:rPr>
        <w:t xml:space="preserve"> video, audio, </w:t>
      </w:r>
      <w:r w:rsidR="003A4D9C">
        <w:rPr>
          <w:rFonts w:cs="Times New Roman"/>
          <w:sz w:val="22"/>
          <w:szCs w:val="22"/>
        </w:rPr>
        <w:t>text, and animations.</w:t>
      </w:r>
    </w:p>
    <w:p w:rsidR="003A4D9C" w:rsidRPr="001546AE" w:rsidRDefault="003A4D9C"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Specifically, </w:t>
      </w:r>
      <w:r w:rsidRPr="001546AE">
        <w:rPr>
          <w:sz w:val="22"/>
          <w:szCs w:val="22"/>
        </w:rPr>
        <w:t xml:space="preserve">the system will provide for students to enroll in and take training modules, track course progress, set bookmarks, view course </w:t>
      </w:r>
      <w:r w:rsidR="003A4D9C">
        <w:rPr>
          <w:sz w:val="22"/>
          <w:szCs w:val="22"/>
        </w:rPr>
        <w:t xml:space="preserve">catalog, view course </w:t>
      </w:r>
      <w:r w:rsidRPr="001546AE">
        <w:rPr>
          <w:sz w:val="22"/>
          <w:szCs w:val="22"/>
        </w:rPr>
        <w:t>history</w:t>
      </w:r>
      <w:r w:rsidR="003A4D9C">
        <w:rPr>
          <w:sz w:val="22"/>
          <w:szCs w:val="22"/>
        </w:rPr>
        <w:t xml:space="preserve"> and maintain their student roster</w:t>
      </w:r>
      <w:r w:rsidRPr="001546AE">
        <w:rPr>
          <w:sz w:val="22"/>
          <w:szCs w:val="22"/>
        </w:rPr>
        <w:t xml:space="preserve">. The system will also allow an instructor to perform a variety of functions to manage and assess student learning such as creating and uploading course content, enrolling students in courses and managing the course catalog. </w:t>
      </w:r>
    </w:p>
    <w:p w:rsidR="002C7861" w:rsidRPr="001546AE" w:rsidRDefault="002C7861" w:rsidP="002C7861">
      <w:pPr>
        <w:rPr>
          <w:rFonts w:cs="Times New Roman"/>
          <w:sz w:val="22"/>
          <w:szCs w:val="22"/>
        </w:rPr>
      </w:pPr>
    </w:p>
    <w:p w:rsidR="002C7861" w:rsidRPr="001546AE" w:rsidRDefault="002C7861" w:rsidP="002C7861">
      <w:pPr>
        <w:rPr>
          <w:rFonts w:cs="Times New Roman"/>
          <w:sz w:val="22"/>
          <w:szCs w:val="22"/>
        </w:rPr>
      </w:pPr>
      <w:r w:rsidRPr="001546AE">
        <w:rPr>
          <w:rFonts w:cs="Times New Roman"/>
          <w:sz w:val="22"/>
          <w:szCs w:val="22"/>
        </w:rPr>
        <w:t xml:space="preserve">Overall, the system design and architecture will be targeted to be as standardized and open as possible </w:t>
      </w:r>
      <w:r w:rsidR="003A4D9C">
        <w:rPr>
          <w:rFonts w:cs="Times New Roman"/>
          <w:sz w:val="22"/>
          <w:szCs w:val="22"/>
        </w:rPr>
        <w:t xml:space="preserve">to accommodate a </w:t>
      </w:r>
      <w:r w:rsidRPr="001546AE">
        <w:rPr>
          <w:rFonts w:cs="Times New Roman"/>
          <w:sz w:val="22"/>
          <w:szCs w:val="22"/>
        </w:rPr>
        <w:t>wide range of users. The final system will consist of a SQL database back-end and a dynamic web application front-end.</w:t>
      </w:r>
    </w:p>
    <w:p w:rsidR="00F62472" w:rsidRPr="001546AE" w:rsidRDefault="00F62472" w:rsidP="00F62472">
      <w:pPr>
        <w:rPr>
          <w:rFonts w:cs="Times New Roman"/>
          <w:sz w:val="22"/>
          <w:szCs w:val="22"/>
        </w:rPr>
      </w:pPr>
    </w:p>
    <w:p w:rsidR="002C7861" w:rsidRPr="001546AE" w:rsidRDefault="002C7861" w:rsidP="00F62472">
      <w:pPr>
        <w:rPr>
          <w:rFonts w:cs="Times New Roman"/>
          <w:sz w:val="22"/>
          <w:szCs w:val="22"/>
        </w:rPr>
      </w:pPr>
    </w:p>
    <w:p w:rsidR="00F62472" w:rsidRDefault="002C7861" w:rsidP="00F62472">
      <w:pPr>
        <w:rPr>
          <w:rFonts w:cs="Times New Roman"/>
          <w:b/>
          <w:i/>
          <w:sz w:val="22"/>
          <w:szCs w:val="22"/>
        </w:rPr>
      </w:pPr>
      <w:r w:rsidRPr="001546AE">
        <w:rPr>
          <w:rFonts w:cs="Times New Roman"/>
          <w:b/>
          <w:i/>
          <w:sz w:val="22"/>
          <w:szCs w:val="22"/>
        </w:rPr>
        <w:t>System Functions</w:t>
      </w:r>
    </w:p>
    <w:p w:rsidR="003A4D9C" w:rsidRPr="001546AE" w:rsidRDefault="003A4D9C" w:rsidP="00F62472">
      <w:pPr>
        <w:rPr>
          <w:rFonts w:cs="Times New Roman"/>
          <w:b/>
          <w:i/>
          <w:sz w:val="22"/>
          <w:szCs w:val="22"/>
        </w:rPr>
      </w:pPr>
    </w:p>
    <w:p w:rsidR="00F62472" w:rsidRPr="001546AE" w:rsidRDefault="00F62472" w:rsidP="00F62472">
      <w:pPr>
        <w:rPr>
          <w:rFonts w:cs="Times New Roman"/>
          <w:sz w:val="22"/>
          <w:szCs w:val="22"/>
        </w:rPr>
      </w:pPr>
      <w:r w:rsidRPr="001546AE">
        <w:rPr>
          <w:rFonts w:cs="Times New Roman"/>
          <w:sz w:val="22"/>
          <w:szCs w:val="22"/>
        </w:rPr>
        <w:t xml:space="preserve">The design of the system has been divided into </w:t>
      </w:r>
      <w:r w:rsidR="001546AE" w:rsidRPr="001546AE">
        <w:rPr>
          <w:rFonts w:cs="Times New Roman"/>
          <w:sz w:val="22"/>
          <w:szCs w:val="22"/>
        </w:rPr>
        <w:t xml:space="preserve">four </w:t>
      </w:r>
      <w:r w:rsidRPr="001546AE">
        <w:rPr>
          <w:rFonts w:cs="Times New Roman"/>
          <w:sz w:val="22"/>
          <w:szCs w:val="22"/>
        </w:rPr>
        <w:t xml:space="preserve">segments of focus. The </w:t>
      </w:r>
      <w:r w:rsidR="001546AE" w:rsidRPr="001546AE">
        <w:rPr>
          <w:rFonts w:cs="Times New Roman"/>
          <w:sz w:val="22"/>
          <w:szCs w:val="22"/>
        </w:rPr>
        <w:t>instructor interface, the student interface</w:t>
      </w:r>
      <w:r w:rsidRPr="001546AE">
        <w:rPr>
          <w:rFonts w:cs="Times New Roman"/>
          <w:sz w:val="22"/>
          <w:szCs w:val="22"/>
        </w:rPr>
        <w:t xml:space="preserve">, </w:t>
      </w:r>
      <w:r w:rsidR="001546AE" w:rsidRPr="001546AE">
        <w:rPr>
          <w:rFonts w:cs="Times New Roman"/>
          <w:sz w:val="22"/>
          <w:szCs w:val="22"/>
        </w:rPr>
        <w:t xml:space="preserve">the database, </w:t>
      </w:r>
      <w:r w:rsidRPr="001546AE">
        <w:rPr>
          <w:rFonts w:cs="Times New Roman"/>
          <w:sz w:val="22"/>
          <w:szCs w:val="22"/>
        </w:rPr>
        <w:t xml:space="preserve">and the backend business logic. </w:t>
      </w:r>
    </w:p>
    <w:p w:rsidR="00F62472" w:rsidRPr="001546AE" w:rsidRDefault="00F62472" w:rsidP="00F62472">
      <w:pPr>
        <w:pStyle w:val="BodyText"/>
        <w:rPr>
          <w:rFonts w:cs="Times New Roman"/>
          <w:sz w:val="22"/>
          <w:szCs w:val="22"/>
        </w:rPr>
      </w:pPr>
    </w:p>
    <w:p w:rsidR="00A56719" w:rsidRPr="001546AE" w:rsidRDefault="003A4D9C" w:rsidP="00A56719">
      <w:pPr>
        <w:pStyle w:val="NoSpacing"/>
        <w:rPr>
          <w:rFonts w:ascii="Times New Roman" w:eastAsia="SimSun" w:hAnsi="Times New Roman" w:cs="Times New Roman"/>
          <w:kern w:val="2"/>
          <w:lang w:eastAsia="zh-CN" w:bidi="hi-IN"/>
        </w:rPr>
      </w:pPr>
      <w:r>
        <w:rPr>
          <w:rFonts w:ascii="Times New Roman" w:eastAsia="SimSun" w:hAnsi="Times New Roman" w:cs="Times New Roman"/>
          <w:kern w:val="2"/>
          <w:lang w:eastAsia="zh-CN" w:bidi="hi-IN"/>
        </w:rPr>
        <w:t>The instructor i</w:t>
      </w:r>
      <w:r w:rsidR="00A56719" w:rsidRPr="001546AE">
        <w:rPr>
          <w:rFonts w:ascii="Times New Roman" w:eastAsia="SimSun" w:hAnsi="Times New Roman" w:cs="Times New Roman"/>
          <w:kern w:val="2"/>
          <w:lang w:eastAsia="zh-CN" w:bidi="hi-IN"/>
        </w:rPr>
        <w:t>nterface will allow the instructor or other authorized users, such as a super-user (i.e. system administrator), to create, edit, delete, or archive courses for the e-learning system. When a new course is created only the instructor who created the course or the super-user (who has access to all content in all courses) can edit, delete, or archive that particular course.  When creating a new course, the instructor can specify the course number and name, the prerequisites for the course, the completion requirements, and the lesson outline. A variety of content file formats will be supported for upload.</w:t>
      </w:r>
    </w:p>
    <w:p w:rsidR="00A56719" w:rsidRPr="001546AE" w:rsidRDefault="00A56719" w:rsidP="00A56719">
      <w:pPr>
        <w:pStyle w:val="NoSpacing"/>
        <w:rPr>
          <w:rFonts w:ascii="Times New Roman" w:eastAsia="SimSun" w:hAnsi="Times New Roman" w:cs="Times New Roman"/>
          <w:kern w:val="2"/>
          <w:lang w:eastAsia="zh-CN" w:bidi="hi-IN"/>
        </w:rPr>
      </w:pPr>
    </w:p>
    <w:p w:rsidR="00A56719" w:rsidRPr="001546AE" w:rsidRDefault="00A56719" w:rsidP="00A56719">
      <w:pPr>
        <w:pStyle w:val="NoSpacing"/>
        <w:rPr>
          <w:rFonts w:ascii="Times New Roman" w:eastAsia="SimSun" w:hAnsi="Times New Roman" w:cs="Times New Roman"/>
          <w:kern w:val="2"/>
          <w:lang w:eastAsia="zh-CN" w:bidi="hi-IN"/>
        </w:rPr>
      </w:pPr>
      <w:r w:rsidRPr="001546AE">
        <w:rPr>
          <w:rFonts w:ascii="Times New Roman" w:eastAsia="SimSun" w:hAnsi="Times New Roman" w:cs="Times New Roman"/>
          <w:kern w:val="2"/>
          <w:lang w:eastAsia="zh-CN" w:bidi="hi-IN"/>
        </w:rPr>
        <w:lastRenderedPageBreak/>
        <w:t>Every component of a course can be edited except for course number which is used as a unique identifier. In the event that there is an issue with the course number, the course can be archived or deleted and a new course can be created.</w:t>
      </w:r>
    </w:p>
    <w:p w:rsidR="00A56719" w:rsidRPr="001546AE" w:rsidRDefault="00A56719" w:rsidP="00A56719">
      <w:pPr>
        <w:rPr>
          <w:rFonts w:cs="Times New Roman"/>
          <w:sz w:val="22"/>
          <w:szCs w:val="22"/>
        </w:rPr>
      </w:pPr>
    </w:p>
    <w:p w:rsidR="00A56719" w:rsidRPr="001546AE" w:rsidRDefault="003A4D9C" w:rsidP="00A56719">
      <w:pPr>
        <w:rPr>
          <w:rFonts w:cs="Times New Roman"/>
          <w:sz w:val="22"/>
          <w:szCs w:val="22"/>
        </w:rPr>
      </w:pPr>
      <w:r>
        <w:rPr>
          <w:rFonts w:cs="Times New Roman"/>
          <w:sz w:val="22"/>
          <w:szCs w:val="22"/>
        </w:rPr>
        <w:t>The student i</w:t>
      </w:r>
      <w:r w:rsidR="00A56719" w:rsidRPr="001546AE">
        <w:rPr>
          <w:rFonts w:cs="Times New Roman"/>
          <w:sz w:val="22"/>
          <w:szCs w:val="22"/>
        </w:rPr>
        <w:t xml:space="preserve">nterface will allow for students to self-register for </w:t>
      </w:r>
      <w:r w:rsidR="007944A9">
        <w:rPr>
          <w:rFonts w:cs="Times New Roman"/>
          <w:sz w:val="22"/>
          <w:szCs w:val="22"/>
        </w:rPr>
        <w:t xml:space="preserve">approved </w:t>
      </w:r>
      <w:r w:rsidR="00A56719" w:rsidRPr="001546AE">
        <w:rPr>
          <w:rFonts w:cs="Times New Roman"/>
          <w:sz w:val="22"/>
          <w:szCs w:val="22"/>
        </w:rPr>
        <w:t>courses, manage a course plan, take courses and course assessments, track course progress and view their learning history.  Students will be able to login from a supported browser or mobile device to access the system.  From there, the student will be able to perform a variety of functions to include search</w:t>
      </w:r>
      <w:r w:rsidR="002C7861" w:rsidRPr="001546AE">
        <w:rPr>
          <w:rFonts w:cs="Times New Roman"/>
          <w:sz w:val="22"/>
          <w:szCs w:val="22"/>
        </w:rPr>
        <w:t>ing</w:t>
      </w:r>
      <w:r w:rsidR="00A56719" w:rsidRPr="001546AE">
        <w:rPr>
          <w:rFonts w:cs="Times New Roman"/>
          <w:sz w:val="22"/>
          <w:szCs w:val="22"/>
        </w:rPr>
        <w:t xml:space="preserve"> a catalog of courses, add</w:t>
      </w:r>
      <w:r w:rsidR="002C7861" w:rsidRPr="001546AE">
        <w:rPr>
          <w:rFonts w:cs="Times New Roman"/>
          <w:sz w:val="22"/>
          <w:szCs w:val="22"/>
        </w:rPr>
        <w:t>ing</w:t>
      </w:r>
      <w:r w:rsidR="00A56719" w:rsidRPr="001546AE">
        <w:rPr>
          <w:rFonts w:cs="Times New Roman"/>
          <w:sz w:val="22"/>
          <w:szCs w:val="22"/>
        </w:rPr>
        <w:t xml:space="preserve"> courses to </w:t>
      </w:r>
      <w:r w:rsidR="002C7861" w:rsidRPr="001546AE">
        <w:rPr>
          <w:rFonts w:cs="Times New Roman"/>
          <w:sz w:val="22"/>
          <w:szCs w:val="22"/>
        </w:rPr>
        <w:t>a</w:t>
      </w:r>
      <w:r w:rsidR="00A56719" w:rsidRPr="001546AE">
        <w:rPr>
          <w:rFonts w:cs="Times New Roman"/>
          <w:sz w:val="22"/>
          <w:szCs w:val="22"/>
        </w:rPr>
        <w:t xml:space="preserve"> student roster, remov</w:t>
      </w:r>
      <w:r w:rsidR="002C7861" w:rsidRPr="001546AE">
        <w:rPr>
          <w:rFonts w:cs="Times New Roman"/>
          <w:sz w:val="22"/>
          <w:szCs w:val="22"/>
        </w:rPr>
        <w:t>ing</w:t>
      </w:r>
      <w:r w:rsidR="00A56719" w:rsidRPr="001546AE">
        <w:rPr>
          <w:rFonts w:cs="Times New Roman"/>
          <w:sz w:val="22"/>
          <w:szCs w:val="22"/>
        </w:rPr>
        <w:t xml:space="preserve"> courses from the</w:t>
      </w:r>
      <w:r w:rsidR="002C7861" w:rsidRPr="001546AE">
        <w:rPr>
          <w:rFonts w:cs="Times New Roman"/>
          <w:sz w:val="22"/>
          <w:szCs w:val="22"/>
        </w:rPr>
        <w:t>ir</w:t>
      </w:r>
      <w:r w:rsidR="00A56719" w:rsidRPr="001546AE">
        <w:rPr>
          <w:rFonts w:cs="Times New Roman"/>
          <w:sz w:val="22"/>
          <w:szCs w:val="22"/>
        </w:rPr>
        <w:t xml:space="preserve"> roster, view</w:t>
      </w:r>
      <w:r w:rsidR="002C7861" w:rsidRPr="001546AE">
        <w:rPr>
          <w:rFonts w:cs="Times New Roman"/>
          <w:sz w:val="22"/>
          <w:szCs w:val="22"/>
        </w:rPr>
        <w:t>ing</w:t>
      </w:r>
      <w:r w:rsidR="00A56719" w:rsidRPr="001546AE">
        <w:rPr>
          <w:rFonts w:cs="Times New Roman"/>
          <w:sz w:val="22"/>
          <w:szCs w:val="22"/>
        </w:rPr>
        <w:t xml:space="preserve"> course history, and launch</w:t>
      </w:r>
      <w:r w:rsidR="002C7861" w:rsidRPr="001546AE">
        <w:rPr>
          <w:rFonts w:cs="Times New Roman"/>
          <w:sz w:val="22"/>
          <w:szCs w:val="22"/>
        </w:rPr>
        <w:t>ing</w:t>
      </w:r>
      <w:r w:rsidR="00A56719" w:rsidRPr="001546AE">
        <w:rPr>
          <w:rFonts w:cs="Times New Roman"/>
          <w:sz w:val="22"/>
          <w:szCs w:val="22"/>
        </w:rPr>
        <w:t xml:space="preserve"> courses.  Students may also print course completion certificates.</w:t>
      </w:r>
    </w:p>
    <w:p w:rsidR="001546AE" w:rsidRPr="001546AE" w:rsidRDefault="001546AE" w:rsidP="00A56719">
      <w:pPr>
        <w:rPr>
          <w:rFonts w:cs="Times New Roman"/>
          <w:sz w:val="22"/>
          <w:szCs w:val="22"/>
        </w:rPr>
      </w:pPr>
    </w:p>
    <w:p w:rsidR="00A56719" w:rsidRPr="001546AE" w:rsidRDefault="001546AE" w:rsidP="00F62472">
      <w:pPr>
        <w:pStyle w:val="BodyText"/>
        <w:rPr>
          <w:rFonts w:cs="Times New Roman"/>
          <w:sz w:val="22"/>
          <w:szCs w:val="22"/>
        </w:rPr>
      </w:pPr>
      <w:r w:rsidRPr="001546AE">
        <w:rPr>
          <w:rFonts w:cs="Times New Roman"/>
          <w:sz w:val="22"/>
          <w:szCs w:val="22"/>
        </w:rPr>
        <w:t>The database will provide a primary data store for all data related to the system, including data related to lessons, courses, students, educators, etc. All sensitive data, such as passwords and student demographics, will be encrypted and secured before being stored in the database. The system itself will be very content driven and therefore the storage of binary data will be needed, for example: word documents, spreadsheets, videos, etc. These types of files will be stored on the application server, outside of the database. The database will instead store links to these files in the file system so they can be accessed via the web application front-end</w:t>
      </w:r>
    </w:p>
    <w:p w:rsidR="00F62472" w:rsidRPr="001546AE" w:rsidRDefault="00F62472" w:rsidP="00F62472">
      <w:pPr>
        <w:rPr>
          <w:rFonts w:cs="Times New Roman"/>
          <w:sz w:val="22"/>
          <w:szCs w:val="22"/>
        </w:rPr>
      </w:pPr>
      <w:r w:rsidRPr="001546AE">
        <w:rPr>
          <w:rFonts w:cs="Times New Roman"/>
          <w:sz w:val="22"/>
          <w:szCs w:val="22"/>
        </w:rPr>
        <w:t xml:space="preserve">The backend of the E-Learning system will accept requests from the web-based front end and perform the necessary business logic for each request. The main purpose of this portion of the application is to validate the inputs from the application, run the business logic for the given request, and interact with the database if needed. </w:t>
      </w:r>
    </w:p>
    <w:p w:rsidR="00F62472" w:rsidRPr="001546AE" w:rsidRDefault="00F62472" w:rsidP="001546AE">
      <w:pPr>
        <w:pStyle w:val="Heading2"/>
        <w:numPr>
          <w:ilvl w:val="0"/>
          <w:numId w:val="0"/>
        </w:numPr>
        <w:rPr>
          <w:rFonts w:ascii="Times New Roman" w:eastAsia="SimSun" w:hAnsi="Times New Roman" w:cs="Times New Roman"/>
          <w:b w:val="0"/>
          <w:bCs w:val="0"/>
          <w:i w:val="0"/>
          <w:iCs w:val="0"/>
          <w:sz w:val="22"/>
          <w:szCs w:val="22"/>
        </w:rPr>
      </w:pPr>
    </w:p>
    <w:p w:rsidR="002C7861" w:rsidRPr="001546AE" w:rsidRDefault="002C7861">
      <w:pPr>
        <w:rPr>
          <w:rFonts w:cs="Times New Roman"/>
          <w:sz w:val="22"/>
          <w:szCs w:val="22"/>
        </w:rPr>
      </w:pPr>
    </w:p>
    <w:p w:rsidR="006B2795" w:rsidRPr="001546AE" w:rsidRDefault="00F62472">
      <w:pPr>
        <w:rPr>
          <w:rFonts w:cs="Times New Roman"/>
          <w:b/>
          <w:i/>
          <w:sz w:val="22"/>
          <w:szCs w:val="22"/>
        </w:rPr>
      </w:pPr>
      <w:r w:rsidRPr="001546AE">
        <w:rPr>
          <w:rFonts w:cs="Times New Roman"/>
          <w:b/>
          <w:i/>
          <w:sz w:val="22"/>
          <w:szCs w:val="22"/>
        </w:rPr>
        <w:t>Functional Requirements</w:t>
      </w:r>
    </w:p>
    <w:p w:rsidR="00F62472" w:rsidRPr="001546AE" w:rsidRDefault="00F62472">
      <w:pPr>
        <w:rPr>
          <w:rFonts w:cs="Times New Roman"/>
          <w:sz w:val="22"/>
          <w:szCs w:val="22"/>
        </w:rPr>
      </w:pPr>
    </w:p>
    <w:p w:rsidR="00F62472" w:rsidRPr="00F5226A" w:rsidRDefault="001546AE">
      <w:pPr>
        <w:rPr>
          <w:rFonts w:cs="Times New Roman"/>
          <w:b/>
          <w:sz w:val="22"/>
          <w:szCs w:val="22"/>
        </w:rPr>
      </w:pPr>
      <w:r w:rsidRPr="00F5226A">
        <w:rPr>
          <w:rFonts w:cs="Times New Roman"/>
          <w:b/>
          <w:sz w:val="22"/>
          <w:szCs w:val="22"/>
        </w:rPr>
        <w:t>Instructor</w:t>
      </w:r>
      <w:r w:rsidR="00F62472" w:rsidRPr="00F5226A">
        <w:rPr>
          <w:rFonts w:cs="Times New Roman"/>
          <w:b/>
          <w:sz w:val="22"/>
          <w:szCs w:val="22"/>
        </w:rPr>
        <w:t xml:space="preserve"> Interface</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The system will provide login and authentication for each user.</w:t>
      </w:r>
    </w:p>
    <w:p w:rsidR="00F5226A" w:rsidRPr="00F5226A" w:rsidRDefault="00F5226A" w:rsidP="00F5226A">
      <w:pPr>
        <w:rPr>
          <w:rFonts w:cs="Times New Roman"/>
          <w:sz w:val="22"/>
          <w:szCs w:val="22"/>
        </w:rPr>
      </w:pPr>
      <w:r w:rsidRPr="00F5226A">
        <w:rPr>
          <w:rFonts w:cs="Times New Roman"/>
          <w:sz w:val="22"/>
          <w:szCs w:val="22"/>
        </w:rPr>
        <w:t>The system will ensure that only authorized users have access to the Instructor Interface.</w:t>
      </w:r>
    </w:p>
    <w:p w:rsidR="00F5226A" w:rsidRPr="00F5226A" w:rsidRDefault="00F5226A" w:rsidP="00F5226A">
      <w:pPr>
        <w:rPr>
          <w:rFonts w:cs="Times New Roman"/>
          <w:sz w:val="22"/>
          <w:szCs w:val="22"/>
        </w:rPr>
      </w:pPr>
      <w:r w:rsidRPr="00F5226A">
        <w:rPr>
          <w:rFonts w:cs="Times New Roman"/>
          <w:sz w:val="22"/>
          <w:szCs w:val="22"/>
        </w:rPr>
        <w:t>The system will ensure that only a specific course creator or super-user can edit, delete, or archive, the specific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creating a new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editing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deleting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provide an option for archiving an existing course.</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of various formats to be uploaded to new or existing courses.</w:t>
      </w:r>
    </w:p>
    <w:p w:rsidR="00F5226A" w:rsidRPr="00F5226A" w:rsidRDefault="00F5226A" w:rsidP="00F5226A">
      <w:pPr>
        <w:rPr>
          <w:rFonts w:cs="Times New Roman"/>
          <w:sz w:val="22"/>
          <w:szCs w:val="22"/>
        </w:rPr>
      </w:pPr>
      <w:r w:rsidRPr="00F5226A">
        <w:rPr>
          <w:rFonts w:cs="Times New Roman"/>
          <w:sz w:val="22"/>
          <w:szCs w:val="22"/>
        </w:rPr>
        <w:t>The Instructor Interface will allow content files to be deleted from an existing course.</w:t>
      </w:r>
    </w:p>
    <w:p w:rsidR="00F5226A" w:rsidRPr="00F5226A" w:rsidRDefault="00F5226A" w:rsidP="00F5226A">
      <w:pPr>
        <w:rPr>
          <w:rFonts w:cs="Times New Roman"/>
          <w:sz w:val="22"/>
          <w:szCs w:val="22"/>
        </w:rPr>
      </w:pPr>
    </w:p>
    <w:p w:rsidR="00F62472" w:rsidRPr="001546AE" w:rsidRDefault="00F62472">
      <w:pPr>
        <w:rPr>
          <w:rFonts w:cs="Times New Roman"/>
          <w:sz w:val="22"/>
          <w:szCs w:val="22"/>
        </w:rPr>
      </w:pPr>
    </w:p>
    <w:p w:rsidR="00F62472" w:rsidRDefault="001546AE">
      <w:pPr>
        <w:rPr>
          <w:rFonts w:cs="Times New Roman"/>
          <w:b/>
          <w:sz w:val="22"/>
          <w:szCs w:val="22"/>
        </w:rPr>
      </w:pPr>
      <w:r w:rsidRPr="00F5226A">
        <w:rPr>
          <w:rFonts w:cs="Times New Roman"/>
          <w:b/>
          <w:sz w:val="22"/>
          <w:szCs w:val="22"/>
        </w:rPr>
        <w:t xml:space="preserve">Student </w:t>
      </w:r>
      <w:r w:rsidR="00F62472" w:rsidRPr="00F5226A">
        <w:rPr>
          <w:rFonts w:cs="Times New Roman"/>
          <w:b/>
          <w:sz w:val="22"/>
          <w:szCs w:val="22"/>
        </w:rPr>
        <w:t>Interface</w:t>
      </w:r>
    </w:p>
    <w:p w:rsidR="00B200EB" w:rsidRPr="00F5226A" w:rsidRDefault="00B200EB">
      <w:pPr>
        <w:rPr>
          <w:rFonts w:cs="Times New Roman"/>
          <w:b/>
          <w:sz w:val="22"/>
          <w:szCs w:val="22"/>
        </w:rPr>
      </w:pPr>
    </w:p>
    <w:p w:rsidR="00F5226A" w:rsidRPr="00F5226A" w:rsidRDefault="00F5226A" w:rsidP="00F5226A">
      <w:pPr>
        <w:rPr>
          <w:rFonts w:cs="Times New Roman"/>
          <w:sz w:val="22"/>
          <w:szCs w:val="22"/>
        </w:rPr>
      </w:pPr>
      <w:r w:rsidRPr="00F5226A">
        <w:rPr>
          <w:rFonts w:cs="Times New Roman"/>
          <w:sz w:val="22"/>
          <w:szCs w:val="22"/>
        </w:rPr>
        <w:t>General:</w:t>
      </w:r>
    </w:p>
    <w:p w:rsidR="00F5226A" w:rsidRPr="00F5226A" w:rsidRDefault="00F5226A" w:rsidP="00F5226A">
      <w:pPr>
        <w:rPr>
          <w:rFonts w:cs="Times New Roman"/>
          <w:sz w:val="22"/>
          <w:szCs w:val="22"/>
        </w:rPr>
      </w:pPr>
      <w:r w:rsidRPr="00F5226A">
        <w:rPr>
          <w:rFonts w:cs="Times New Roman"/>
          <w:sz w:val="22"/>
          <w:szCs w:val="22"/>
        </w:rPr>
        <w:t>System shall provide home, help, and exit buttons that are available on all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 course navigation bar visible on all screens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identify loading progress by displaying progress bars or hourglass images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provide </w:t>
      </w:r>
      <w:r w:rsidR="005931B1">
        <w:rPr>
          <w:rFonts w:cs="Times New Roman"/>
          <w:sz w:val="22"/>
          <w:szCs w:val="22"/>
        </w:rPr>
        <w:t xml:space="preserve">access to a </w:t>
      </w:r>
      <w:r w:rsidRPr="00F5226A">
        <w:rPr>
          <w:rFonts w:cs="Times New Roman"/>
          <w:sz w:val="22"/>
          <w:szCs w:val="22"/>
        </w:rPr>
        <w:t>Help library with instructions on how to use the application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track pass/fail status and course grades</w:t>
      </w:r>
      <w:r w:rsidR="000E43A7">
        <w:rPr>
          <w:rFonts w:cs="Times New Roman"/>
          <w:sz w:val="22"/>
          <w:szCs w:val="22"/>
        </w:rPr>
        <w:t xml:space="preserve"> for display in course </w:t>
      </w:r>
      <w:r w:rsidR="001529FA">
        <w:rPr>
          <w:rFonts w:cs="Times New Roman"/>
          <w:sz w:val="22"/>
          <w:szCs w:val="22"/>
        </w:rPr>
        <w:t xml:space="preserve">roster </w:t>
      </w:r>
      <w:r w:rsidR="000E43A7">
        <w:rPr>
          <w:rFonts w:cs="Times New Roman"/>
          <w:sz w:val="22"/>
          <w:szCs w:val="22"/>
        </w:rPr>
        <w:t>history.</w:t>
      </w:r>
    </w:p>
    <w:p w:rsidR="00F5226A" w:rsidRPr="00F5226A" w:rsidRDefault="001529FA" w:rsidP="00F5226A">
      <w:pPr>
        <w:rPr>
          <w:rFonts w:cs="Times New Roman"/>
          <w:sz w:val="22"/>
          <w:szCs w:val="22"/>
        </w:rPr>
      </w:pPr>
      <w:r>
        <w:rPr>
          <w:rFonts w:cs="Times New Roman"/>
          <w:sz w:val="22"/>
          <w:szCs w:val="22"/>
        </w:rPr>
        <w:lastRenderedPageBreak/>
        <w:t xml:space="preserve">System shall track </w:t>
      </w:r>
      <w:r w:rsidR="00F5226A" w:rsidRPr="00F5226A">
        <w:rPr>
          <w:rFonts w:cs="Times New Roman"/>
          <w:sz w:val="22"/>
          <w:szCs w:val="22"/>
        </w:rPr>
        <w:t xml:space="preserve">a student’s last completed </w:t>
      </w:r>
      <w:r>
        <w:rPr>
          <w:rFonts w:cs="Times New Roman"/>
          <w:sz w:val="22"/>
          <w:szCs w:val="22"/>
        </w:rPr>
        <w:t>lesson</w:t>
      </w:r>
      <w:r w:rsidR="00F5226A" w:rsidRPr="00F5226A">
        <w:rPr>
          <w:rFonts w:cs="Times New Roman"/>
          <w:sz w:val="22"/>
          <w:szCs w:val="22"/>
        </w:rPr>
        <w:t xml:space="preserve"> upon exiting course</w:t>
      </w:r>
      <w:r w:rsidR="000E43A7">
        <w:rPr>
          <w:rFonts w:cs="Times New Roman"/>
          <w:sz w:val="22"/>
          <w:szCs w:val="22"/>
        </w:rPr>
        <w:t>.</w:t>
      </w:r>
      <w:r w:rsidR="00F5226A"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be able to check that course prerequisites have been met before allowing course launch</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course home/summary page that contains lesson progress information, lesson module name/title, and course completion percentage</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User Functions:</w:t>
      </w:r>
    </w:p>
    <w:p w:rsidR="00F5226A" w:rsidRPr="00F5226A" w:rsidRDefault="00F5226A" w:rsidP="00F5226A">
      <w:pPr>
        <w:rPr>
          <w:rFonts w:cs="Times New Roman"/>
          <w:sz w:val="22"/>
          <w:szCs w:val="22"/>
        </w:rPr>
      </w:pPr>
      <w:r w:rsidRPr="00F5226A">
        <w:rPr>
          <w:rFonts w:cs="Times New Roman"/>
          <w:sz w:val="22"/>
          <w:szCs w:val="22"/>
        </w:rPr>
        <w:t>System shall provide ability for user to add a self-paced course to a learning plan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delete courses that were self-registered by the user</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ability to view course history</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take/launch a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exit a course</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user to print a completion certificate</w:t>
      </w:r>
      <w:r w:rsidR="000E43A7">
        <w:rPr>
          <w:rFonts w:cs="Times New Roman"/>
          <w:sz w:val="22"/>
          <w:szCs w:val="22"/>
        </w:rPr>
        <w:t>.</w:t>
      </w:r>
      <w:r w:rsidRPr="00F5226A">
        <w:rPr>
          <w:rFonts w:cs="Times New Roman"/>
          <w:sz w:val="22"/>
          <w:szCs w:val="22"/>
        </w:rPr>
        <w:tab/>
      </w:r>
    </w:p>
    <w:p w:rsidR="00F5226A" w:rsidRPr="00F5226A" w:rsidRDefault="00F5226A" w:rsidP="00F5226A">
      <w:pPr>
        <w:rPr>
          <w:rFonts w:cs="Times New Roman"/>
          <w:sz w:val="22"/>
          <w:szCs w:val="22"/>
        </w:rPr>
      </w:pPr>
      <w:r w:rsidRPr="00F5226A">
        <w:rPr>
          <w:rFonts w:cs="Times New Roman"/>
          <w:sz w:val="22"/>
          <w:szCs w:val="22"/>
        </w:rPr>
        <w:t>System shall allow user to view course details (course length, objectives, prerequisites)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search for a course from the course catalog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 xml:space="preserve">System shall allow for user to jump to different lessons in a course at </w:t>
      </w:r>
      <w:r w:rsidR="00B15736">
        <w:rPr>
          <w:rFonts w:cs="Times New Roman"/>
          <w:sz w:val="22"/>
          <w:szCs w:val="22"/>
        </w:rPr>
        <w:t>any time from the navigation links on course home</w:t>
      </w:r>
      <w:r w:rsidR="000E43A7">
        <w:rPr>
          <w:rFonts w:cs="Times New Roman"/>
          <w:sz w:val="22"/>
          <w:szCs w:val="22"/>
        </w:rPr>
        <w:t>.</w:t>
      </w:r>
    </w:p>
    <w:p w:rsidR="000E43A7" w:rsidRPr="00F5226A" w:rsidRDefault="000E43A7"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Security:</w:t>
      </w:r>
    </w:p>
    <w:p w:rsidR="00F5226A" w:rsidRPr="00F5226A" w:rsidRDefault="00F5226A" w:rsidP="00F5226A">
      <w:pPr>
        <w:rPr>
          <w:rFonts w:cs="Times New Roman"/>
          <w:sz w:val="22"/>
          <w:szCs w:val="22"/>
        </w:rPr>
      </w:pPr>
      <w:r w:rsidRPr="00F5226A">
        <w:rPr>
          <w:rFonts w:cs="Times New Roman"/>
          <w:sz w:val="22"/>
          <w:szCs w:val="22"/>
        </w:rPr>
        <w:t>System will authenticate users before allowing access to system</w:t>
      </w:r>
      <w:r w:rsidR="000E43A7">
        <w:rPr>
          <w:rFonts w:cs="Times New Roman"/>
          <w:sz w:val="22"/>
          <w:szCs w:val="22"/>
        </w:rPr>
        <w:t>.</w:t>
      </w:r>
    </w:p>
    <w:p w:rsidR="00F5226A" w:rsidRPr="00F5226A" w:rsidRDefault="00F5226A" w:rsidP="00F5226A">
      <w:pPr>
        <w:rPr>
          <w:rFonts w:cs="Times New Roman"/>
          <w:sz w:val="22"/>
          <w:szCs w:val="22"/>
        </w:rPr>
      </w:pPr>
      <w:bookmarkStart w:id="0" w:name="_GoBack"/>
      <w:bookmarkEnd w:id="0"/>
      <w:r w:rsidRPr="00F5226A">
        <w:rPr>
          <w:rFonts w:cs="Times New Roman"/>
          <w:sz w:val="22"/>
          <w:szCs w:val="22"/>
        </w:rPr>
        <w:t>System should lock account after 3 failed login attempts</w:t>
      </w:r>
      <w:r w:rsidR="000E43A7">
        <w:rPr>
          <w:rFonts w:cs="Times New Roman"/>
          <w:sz w:val="22"/>
          <w:szCs w:val="22"/>
        </w:rPr>
        <w:t>.</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Course Player:</w:t>
      </w:r>
    </w:p>
    <w:p w:rsidR="00F5226A" w:rsidRPr="00F5226A" w:rsidRDefault="00F5226A" w:rsidP="00F5226A">
      <w:pPr>
        <w:rPr>
          <w:rFonts w:cs="Times New Roman"/>
          <w:sz w:val="22"/>
          <w:szCs w:val="22"/>
        </w:rPr>
      </w:pPr>
      <w:r w:rsidRPr="00F5226A">
        <w:rPr>
          <w:rFonts w:cs="Times New Roman"/>
          <w:sz w:val="22"/>
          <w:szCs w:val="22"/>
        </w:rPr>
        <w:t>System shall allow for use of audio and closed captioning</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navigation buttons (</w:t>
      </w:r>
      <w:proofErr w:type="spellStart"/>
      <w:r w:rsidRPr="00F5226A">
        <w:rPr>
          <w:rFonts w:cs="Times New Roman"/>
          <w:sz w:val="22"/>
          <w:szCs w:val="22"/>
        </w:rPr>
        <w:t>prev</w:t>
      </w:r>
      <w:proofErr w:type="spellEnd"/>
      <w:r w:rsidRPr="00F5226A">
        <w:rPr>
          <w:rFonts w:cs="Times New Roman"/>
          <w:sz w:val="22"/>
          <w:szCs w:val="22"/>
        </w:rPr>
        <w:t xml:space="preserve">, next) to </w:t>
      </w:r>
      <w:r w:rsidR="001529FA">
        <w:rPr>
          <w:rFonts w:cs="Times New Roman"/>
          <w:sz w:val="22"/>
          <w:szCs w:val="22"/>
        </w:rPr>
        <w:t>advance screens</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pause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to view course player in full screen</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allow user to replay lesson for the current screen</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p>
    <w:p w:rsidR="00F5226A" w:rsidRPr="00F5226A" w:rsidRDefault="00F5226A" w:rsidP="00F5226A">
      <w:pPr>
        <w:rPr>
          <w:rFonts w:cs="Times New Roman"/>
          <w:sz w:val="22"/>
          <w:szCs w:val="22"/>
        </w:rPr>
      </w:pPr>
      <w:r w:rsidRPr="00F5226A">
        <w:rPr>
          <w:rFonts w:cs="Times New Roman"/>
          <w:sz w:val="22"/>
          <w:szCs w:val="22"/>
        </w:rPr>
        <w:t>Testing:</w:t>
      </w:r>
    </w:p>
    <w:p w:rsidR="00F5226A" w:rsidRPr="00F5226A" w:rsidRDefault="00F5226A" w:rsidP="00F5226A">
      <w:pPr>
        <w:rPr>
          <w:rFonts w:cs="Times New Roman"/>
          <w:sz w:val="22"/>
          <w:szCs w:val="22"/>
        </w:rPr>
      </w:pPr>
      <w:r w:rsidRPr="00F5226A">
        <w:rPr>
          <w:rFonts w:cs="Times New Roman"/>
          <w:sz w:val="22"/>
          <w:szCs w:val="22"/>
        </w:rPr>
        <w:t>System shall allow for pre-assessments to test out of course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capability for mid-course quizzes and test exercises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System shall allow for end-of-course quizzes and tests</w:t>
      </w:r>
      <w:r w:rsidR="000E43A7">
        <w:rPr>
          <w:rFonts w:cs="Times New Roman"/>
          <w:sz w:val="22"/>
          <w:szCs w:val="22"/>
        </w:rPr>
        <w:t>.</w:t>
      </w:r>
      <w:r w:rsidRPr="00F5226A">
        <w:rPr>
          <w:rFonts w:cs="Times New Roman"/>
          <w:sz w:val="22"/>
          <w:szCs w:val="22"/>
        </w:rPr>
        <w:t xml:space="preserve"> </w:t>
      </w:r>
    </w:p>
    <w:p w:rsidR="00F5226A" w:rsidRPr="00F5226A" w:rsidRDefault="00F5226A" w:rsidP="00F5226A">
      <w:pPr>
        <w:rPr>
          <w:rFonts w:cs="Times New Roman"/>
          <w:sz w:val="22"/>
          <w:szCs w:val="22"/>
        </w:rPr>
      </w:pPr>
      <w:r w:rsidRPr="00F5226A">
        <w:rPr>
          <w:rFonts w:cs="Times New Roman"/>
          <w:sz w:val="22"/>
          <w:szCs w:val="22"/>
        </w:rPr>
        <w:t xml:space="preserve">System shall allow for end-of-course </w:t>
      </w:r>
      <w:r w:rsidR="00E97790">
        <w:rPr>
          <w:rFonts w:cs="Times New Roman"/>
          <w:sz w:val="22"/>
          <w:szCs w:val="22"/>
        </w:rPr>
        <w:t>tests with multiple choice and open-ended questions.</w:t>
      </w:r>
    </w:p>
    <w:p w:rsidR="00F5226A" w:rsidRPr="00F5226A" w:rsidRDefault="00F5226A" w:rsidP="00F5226A">
      <w:pPr>
        <w:rPr>
          <w:rFonts w:cs="Times New Roman"/>
          <w:sz w:val="22"/>
          <w:szCs w:val="22"/>
        </w:rPr>
      </w:pPr>
      <w:r w:rsidRPr="00F5226A">
        <w:rPr>
          <w:rFonts w:cs="Times New Roman"/>
          <w:sz w:val="22"/>
          <w:szCs w:val="22"/>
        </w:rPr>
        <w:t xml:space="preserve">System shall allow for </w:t>
      </w:r>
      <w:r w:rsidR="005931B1">
        <w:rPr>
          <w:rFonts w:cs="Times New Roman"/>
          <w:sz w:val="22"/>
          <w:szCs w:val="22"/>
        </w:rPr>
        <w:t xml:space="preserve">unlimited and </w:t>
      </w:r>
      <w:r w:rsidRPr="00F5226A">
        <w:rPr>
          <w:rFonts w:cs="Times New Roman"/>
          <w:sz w:val="22"/>
          <w:szCs w:val="22"/>
        </w:rPr>
        <w:t>immediate test retakes after imperfect score</w:t>
      </w:r>
      <w:r w:rsidR="000E43A7">
        <w:rPr>
          <w:rFonts w:cs="Times New Roman"/>
          <w:sz w:val="22"/>
          <w:szCs w:val="22"/>
        </w:rPr>
        <w:t>.</w:t>
      </w:r>
    </w:p>
    <w:p w:rsidR="00F5226A" w:rsidRPr="00F5226A" w:rsidRDefault="00F5226A" w:rsidP="00F5226A">
      <w:pPr>
        <w:rPr>
          <w:rFonts w:cs="Times New Roman"/>
          <w:sz w:val="22"/>
          <w:szCs w:val="22"/>
        </w:rPr>
      </w:pPr>
      <w:r w:rsidRPr="00F5226A">
        <w:rPr>
          <w:rFonts w:cs="Times New Roman"/>
          <w:sz w:val="22"/>
          <w:szCs w:val="22"/>
        </w:rPr>
        <w:t>System shall provide feedback after test completion that includes questions answered incorrectly and individual section/module scores</w:t>
      </w:r>
      <w:r w:rsidR="000E43A7">
        <w:rPr>
          <w:rFonts w:cs="Times New Roman"/>
          <w:sz w:val="22"/>
          <w:szCs w:val="22"/>
        </w:rPr>
        <w:t>.</w:t>
      </w:r>
    </w:p>
    <w:p w:rsidR="00F62472" w:rsidRDefault="00F5226A" w:rsidP="00F5226A">
      <w:pPr>
        <w:rPr>
          <w:rFonts w:cs="Times New Roman"/>
          <w:sz w:val="22"/>
          <w:szCs w:val="22"/>
        </w:rPr>
      </w:pPr>
      <w:r w:rsidRPr="00F5226A">
        <w:rPr>
          <w:rFonts w:cs="Times New Roman"/>
          <w:sz w:val="22"/>
          <w:szCs w:val="22"/>
        </w:rPr>
        <w:t>System shall provide capability for timed testing</w:t>
      </w:r>
      <w:r w:rsidR="000E43A7">
        <w:rPr>
          <w:rFonts w:cs="Times New Roman"/>
          <w:sz w:val="22"/>
          <w:szCs w:val="22"/>
        </w:rPr>
        <w:t>.</w:t>
      </w:r>
    </w:p>
    <w:p w:rsidR="00F5226A" w:rsidRPr="001546AE" w:rsidRDefault="00F5226A" w:rsidP="00F5226A">
      <w:pPr>
        <w:rPr>
          <w:rFonts w:cs="Times New Roman"/>
          <w:sz w:val="22"/>
          <w:szCs w:val="22"/>
        </w:rPr>
      </w:pPr>
    </w:p>
    <w:p w:rsidR="00F62472" w:rsidRPr="00412174" w:rsidRDefault="00F62472">
      <w:pPr>
        <w:rPr>
          <w:rFonts w:cs="Times New Roman"/>
          <w:b/>
          <w:sz w:val="22"/>
          <w:szCs w:val="22"/>
        </w:rPr>
      </w:pPr>
      <w:r w:rsidRPr="00412174">
        <w:rPr>
          <w:rFonts w:cs="Times New Roman"/>
          <w:b/>
          <w:sz w:val="22"/>
          <w:szCs w:val="22"/>
        </w:rPr>
        <w:t>Database</w:t>
      </w:r>
    </w:p>
    <w:p w:rsidR="00412174" w:rsidRDefault="00412174" w:rsidP="00215FBC">
      <w:pPr>
        <w:rPr>
          <w:rFonts w:cs="Times New Roman"/>
          <w:sz w:val="22"/>
          <w:szCs w:val="22"/>
        </w:rPr>
      </w:pP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student demographics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secured user access credentials</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course-related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lesson-related information</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private messaging data</w:t>
      </w:r>
      <w:r w:rsidR="000E43A7">
        <w:rPr>
          <w:rFonts w:cs="Times New Roman"/>
          <w:sz w:val="22"/>
          <w:szCs w:val="22"/>
        </w:rPr>
        <w:t>.</w:t>
      </w:r>
    </w:p>
    <w:p w:rsidR="00215FBC" w:rsidRPr="00215FBC" w:rsidRDefault="00215FBC" w:rsidP="00215FBC">
      <w:pPr>
        <w:rPr>
          <w:rFonts w:cs="Times New Roman"/>
          <w:sz w:val="22"/>
          <w:szCs w:val="22"/>
        </w:rPr>
      </w:pPr>
      <w:r w:rsidRPr="00215FBC">
        <w:rPr>
          <w:rFonts w:cs="Times New Roman"/>
          <w:sz w:val="22"/>
          <w:szCs w:val="22"/>
        </w:rPr>
        <w:t>The system database shall provide the ability to store file and file location information for files stored on the application server.</w:t>
      </w:r>
    </w:p>
    <w:p w:rsidR="00215FBC" w:rsidRDefault="00215FBC" w:rsidP="00215FBC">
      <w:pPr>
        <w:rPr>
          <w:rFonts w:cs="Times New Roman"/>
          <w:sz w:val="22"/>
          <w:szCs w:val="22"/>
        </w:rPr>
      </w:pPr>
      <w:r w:rsidRPr="00215FBC">
        <w:rPr>
          <w:rFonts w:cs="Times New Roman"/>
          <w:sz w:val="22"/>
          <w:szCs w:val="22"/>
        </w:rPr>
        <w:t>The system database shall provide the ability to store student grades</w:t>
      </w:r>
      <w:r w:rsidR="000E43A7">
        <w:rPr>
          <w:rFonts w:cs="Times New Roman"/>
          <w:sz w:val="22"/>
          <w:szCs w:val="22"/>
        </w:rPr>
        <w:t>.</w:t>
      </w:r>
    </w:p>
    <w:p w:rsidR="00412174" w:rsidRPr="00215FBC" w:rsidRDefault="00412174" w:rsidP="00215FBC">
      <w:pPr>
        <w:rPr>
          <w:rFonts w:cs="Times New Roman"/>
          <w:sz w:val="22"/>
          <w:szCs w:val="22"/>
        </w:rPr>
      </w:pPr>
    </w:p>
    <w:p w:rsidR="00A23A6C" w:rsidRDefault="00A23A6C">
      <w:pPr>
        <w:rPr>
          <w:rFonts w:cs="Times New Roman"/>
          <w:b/>
          <w:sz w:val="22"/>
          <w:szCs w:val="22"/>
        </w:rPr>
      </w:pPr>
    </w:p>
    <w:p w:rsidR="00F62472" w:rsidRPr="00412174" w:rsidRDefault="00412174">
      <w:pPr>
        <w:rPr>
          <w:rFonts w:cs="Times New Roman"/>
          <w:b/>
          <w:sz w:val="22"/>
          <w:szCs w:val="22"/>
        </w:rPr>
      </w:pPr>
      <w:r w:rsidRPr="00412174">
        <w:rPr>
          <w:rFonts w:cs="Times New Roman"/>
          <w:b/>
          <w:sz w:val="22"/>
          <w:szCs w:val="22"/>
        </w:rPr>
        <w:t xml:space="preserve">Backend </w:t>
      </w:r>
    </w:p>
    <w:p w:rsidR="00412174" w:rsidRDefault="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The system shall authenticate user logins.</w:t>
      </w:r>
    </w:p>
    <w:p w:rsidR="00412174" w:rsidRPr="00412174" w:rsidRDefault="00412174" w:rsidP="00412174">
      <w:pPr>
        <w:rPr>
          <w:rFonts w:cs="Times New Roman"/>
          <w:sz w:val="22"/>
          <w:szCs w:val="22"/>
        </w:rPr>
      </w:pPr>
      <w:r w:rsidRPr="00412174">
        <w:rPr>
          <w:rFonts w:cs="Times New Roman"/>
          <w:sz w:val="22"/>
          <w:szCs w:val="22"/>
        </w:rPr>
        <w:t>The system shall provide error messages for invalid requests.</w:t>
      </w:r>
    </w:p>
    <w:p w:rsidR="00412174" w:rsidRPr="00412174" w:rsidRDefault="00412174" w:rsidP="00412174">
      <w:pPr>
        <w:rPr>
          <w:rFonts w:cs="Times New Roman"/>
          <w:sz w:val="22"/>
          <w:szCs w:val="22"/>
        </w:rPr>
      </w:pPr>
      <w:r w:rsidRPr="00412174">
        <w:rPr>
          <w:rFonts w:cs="Times New Roman"/>
          <w:sz w:val="22"/>
          <w:szCs w:val="22"/>
        </w:rPr>
        <w:t>The system shall save users to the database.</w:t>
      </w:r>
    </w:p>
    <w:p w:rsidR="00412174" w:rsidRPr="00412174" w:rsidRDefault="00412174" w:rsidP="00412174">
      <w:pPr>
        <w:rPr>
          <w:rFonts w:cs="Times New Roman"/>
          <w:sz w:val="22"/>
          <w:szCs w:val="22"/>
        </w:rPr>
      </w:pPr>
      <w:r w:rsidRPr="00412174">
        <w:rPr>
          <w:rFonts w:cs="Times New Roman"/>
          <w:sz w:val="22"/>
          <w:szCs w:val="22"/>
        </w:rPr>
        <w:t>The system shall retrieve users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information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information from the database.</w:t>
      </w:r>
    </w:p>
    <w:p w:rsidR="00412174" w:rsidRPr="00412174" w:rsidRDefault="00412174" w:rsidP="00412174">
      <w:pPr>
        <w:rPr>
          <w:rFonts w:cs="Times New Roman"/>
          <w:sz w:val="22"/>
          <w:szCs w:val="22"/>
        </w:rPr>
      </w:pPr>
      <w:r w:rsidRPr="00412174">
        <w:rPr>
          <w:rFonts w:cs="Times New Roman"/>
          <w:sz w:val="22"/>
          <w:szCs w:val="22"/>
        </w:rPr>
        <w:t>The system shall save course content to the database.</w:t>
      </w:r>
    </w:p>
    <w:p w:rsidR="00412174" w:rsidRPr="00412174" w:rsidRDefault="00412174" w:rsidP="00412174">
      <w:pPr>
        <w:rPr>
          <w:rFonts w:cs="Times New Roman"/>
          <w:sz w:val="22"/>
          <w:szCs w:val="22"/>
        </w:rPr>
      </w:pPr>
      <w:r w:rsidRPr="00412174">
        <w:rPr>
          <w:rFonts w:cs="Times New Roman"/>
          <w:sz w:val="22"/>
          <w:szCs w:val="22"/>
        </w:rPr>
        <w:t>The system shall retrieve course content from the database.</w:t>
      </w:r>
    </w:p>
    <w:p w:rsidR="00412174" w:rsidRPr="00412174" w:rsidRDefault="00412174" w:rsidP="00412174">
      <w:pPr>
        <w:rPr>
          <w:rFonts w:cs="Times New Roman"/>
          <w:sz w:val="22"/>
          <w:szCs w:val="22"/>
        </w:rPr>
      </w:pPr>
      <w:r w:rsidRPr="00412174">
        <w:rPr>
          <w:rFonts w:cs="Times New Roman"/>
          <w:sz w:val="22"/>
          <w:szCs w:val="22"/>
        </w:rPr>
        <w:t xml:space="preserve">The system shall associate course prerequisites. </w:t>
      </w:r>
    </w:p>
    <w:p w:rsidR="00412174" w:rsidRPr="00412174" w:rsidRDefault="00412174" w:rsidP="00412174">
      <w:pPr>
        <w:rPr>
          <w:rFonts w:cs="Times New Roman"/>
          <w:sz w:val="22"/>
          <w:szCs w:val="22"/>
        </w:rPr>
      </w:pPr>
      <w:r w:rsidRPr="00412174">
        <w:rPr>
          <w:rFonts w:cs="Times New Roman"/>
          <w:sz w:val="22"/>
          <w:szCs w:val="22"/>
        </w:rPr>
        <w:t>The system shall enroll students into courses.</w:t>
      </w:r>
    </w:p>
    <w:p w:rsidR="00412174" w:rsidRPr="00412174" w:rsidRDefault="00412174" w:rsidP="00412174">
      <w:pPr>
        <w:rPr>
          <w:rFonts w:cs="Times New Roman"/>
          <w:sz w:val="22"/>
          <w:szCs w:val="22"/>
        </w:rPr>
      </w:pPr>
      <w:r w:rsidRPr="00412174">
        <w:rPr>
          <w:rFonts w:cs="Times New Roman"/>
          <w:sz w:val="22"/>
          <w:szCs w:val="22"/>
        </w:rPr>
        <w:t>The system shall retrieve course rosters from the database.</w:t>
      </w:r>
    </w:p>
    <w:p w:rsidR="00412174" w:rsidRPr="00412174" w:rsidRDefault="00412174" w:rsidP="00412174">
      <w:pPr>
        <w:rPr>
          <w:rFonts w:cs="Times New Roman"/>
          <w:sz w:val="22"/>
          <w:szCs w:val="22"/>
        </w:rPr>
      </w:pPr>
      <w:r w:rsidRPr="00412174">
        <w:rPr>
          <w:rFonts w:cs="Times New Roman"/>
          <w:sz w:val="22"/>
          <w:szCs w:val="22"/>
        </w:rPr>
        <w:t>The system shall enforce prerequisites when register students to a course.</w:t>
      </w:r>
    </w:p>
    <w:p w:rsidR="00412174" w:rsidRPr="001546AE" w:rsidRDefault="00412174" w:rsidP="00412174">
      <w:pPr>
        <w:rPr>
          <w:rFonts w:cs="Times New Roman"/>
          <w:sz w:val="22"/>
          <w:szCs w:val="22"/>
        </w:rPr>
      </w:pPr>
      <w:r w:rsidRPr="00412174">
        <w:rPr>
          <w:rFonts w:cs="Times New Roman"/>
          <w:sz w:val="22"/>
          <w:szCs w:val="22"/>
        </w:rPr>
        <w:t>The system shall delete courses from the database.</w:t>
      </w:r>
    </w:p>
    <w:p w:rsidR="00F62472" w:rsidRPr="001546AE" w:rsidRDefault="00F62472">
      <w:pPr>
        <w:rPr>
          <w:rFonts w:cs="Times New Roman"/>
          <w:sz w:val="22"/>
          <w:szCs w:val="22"/>
        </w:rPr>
      </w:pPr>
    </w:p>
    <w:p w:rsidR="00F62472" w:rsidRPr="001546AE" w:rsidRDefault="00F62472">
      <w:pPr>
        <w:rPr>
          <w:rFonts w:cs="Times New Roman"/>
          <w:b/>
          <w:i/>
          <w:sz w:val="22"/>
          <w:szCs w:val="22"/>
        </w:rPr>
      </w:pPr>
      <w:r w:rsidRPr="001546AE">
        <w:rPr>
          <w:rFonts w:cs="Times New Roman"/>
          <w:b/>
          <w:i/>
          <w:sz w:val="22"/>
          <w:szCs w:val="22"/>
        </w:rPr>
        <w:t>Non Functional Requirements</w:t>
      </w:r>
    </w:p>
    <w:p w:rsidR="00F62472" w:rsidRPr="001546AE" w:rsidRDefault="00F62472" w:rsidP="00F62472">
      <w:pPr>
        <w:rPr>
          <w:rFonts w:cs="Times New Roman"/>
          <w:sz w:val="22"/>
          <w:szCs w:val="22"/>
        </w:rPr>
      </w:pPr>
    </w:p>
    <w:p w:rsidR="00F62472" w:rsidRPr="000E43A7" w:rsidRDefault="001546AE" w:rsidP="00F62472">
      <w:pPr>
        <w:rPr>
          <w:rFonts w:cs="Times New Roman"/>
          <w:b/>
          <w:sz w:val="22"/>
          <w:szCs w:val="22"/>
        </w:rPr>
      </w:pPr>
      <w:r w:rsidRPr="000E43A7">
        <w:rPr>
          <w:rFonts w:cs="Times New Roman"/>
          <w:b/>
          <w:sz w:val="22"/>
          <w:szCs w:val="22"/>
        </w:rPr>
        <w:t>Student</w:t>
      </w:r>
      <w:r w:rsidR="00F62472" w:rsidRPr="000E43A7">
        <w:rPr>
          <w:rFonts w:cs="Times New Roman"/>
          <w:b/>
          <w:sz w:val="22"/>
          <w:szCs w:val="22"/>
        </w:rPr>
        <w:t xml:space="preserve"> Interface</w:t>
      </w:r>
    </w:p>
    <w:p w:rsidR="00412174" w:rsidRPr="001546AE" w:rsidRDefault="00412174"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System shall be capable of running on Internet Explorer and Mozilla browsers</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design shall be consistent in use of font, icons, buttons, icon and button placement</w:t>
      </w:r>
      <w:r w:rsidR="005931B1">
        <w:rPr>
          <w:rFonts w:cs="Times New Roman"/>
          <w:sz w:val="22"/>
          <w:szCs w:val="22"/>
        </w:rPr>
        <w:t>.</w:t>
      </w:r>
      <w:r w:rsidRPr="00412174">
        <w:rPr>
          <w:rFonts w:cs="Times New Roman"/>
          <w:sz w:val="22"/>
          <w:szCs w:val="22"/>
        </w:rPr>
        <w:t xml:space="preserve"> </w:t>
      </w:r>
    </w:p>
    <w:p w:rsidR="00412174" w:rsidRPr="00412174" w:rsidRDefault="00412174" w:rsidP="00412174">
      <w:pPr>
        <w:rPr>
          <w:rFonts w:cs="Times New Roman"/>
          <w:sz w:val="22"/>
          <w:szCs w:val="22"/>
        </w:rPr>
      </w:pPr>
      <w:r w:rsidRPr="00412174">
        <w:rPr>
          <w:rFonts w:cs="Times New Roman"/>
          <w:sz w:val="22"/>
          <w:szCs w:val="22"/>
        </w:rPr>
        <w:t>System shall be intuitive and simple to use without formal training on system. Help topics should be sufficient for any instruction.  Help topics should be brief 1 page topic instructions.</w:t>
      </w:r>
    </w:p>
    <w:p w:rsidR="00412174" w:rsidRPr="00412174" w:rsidRDefault="005931B1" w:rsidP="00412174">
      <w:pPr>
        <w:rPr>
          <w:rFonts w:cs="Times New Roman"/>
          <w:sz w:val="22"/>
          <w:szCs w:val="22"/>
        </w:rPr>
      </w:pPr>
      <w:r>
        <w:rPr>
          <w:rFonts w:cs="Times New Roman"/>
          <w:sz w:val="22"/>
          <w:szCs w:val="22"/>
        </w:rPr>
        <w:t xml:space="preserve">System shall be simple to use. </w:t>
      </w:r>
      <w:r w:rsidR="00412174" w:rsidRPr="00412174">
        <w:rPr>
          <w:rFonts w:cs="Times New Roman"/>
          <w:sz w:val="22"/>
          <w:szCs w:val="22"/>
        </w:rPr>
        <w:t>Knowledge of computer science, programming, or flash technologies should not be required to use system.</w:t>
      </w:r>
    </w:p>
    <w:p w:rsidR="00412174" w:rsidRPr="00412174" w:rsidRDefault="00412174" w:rsidP="00412174">
      <w:pPr>
        <w:rPr>
          <w:rFonts w:cs="Times New Roman"/>
          <w:sz w:val="22"/>
          <w:szCs w:val="22"/>
        </w:rPr>
      </w:pPr>
      <w:r w:rsidRPr="00412174">
        <w:rPr>
          <w:rFonts w:cs="Times New Roman"/>
          <w:sz w:val="22"/>
          <w:szCs w:val="22"/>
        </w:rPr>
        <w:t>System shall be</w:t>
      </w:r>
      <w:r w:rsidR="005931B1">
        <w:rPr>
          <w:rFonts w:cs="Times New Roman"/>
          <w:sz w:val="22"/>
          <w:szCs w:val="22"/>
        </w:rPr>
        <w:t xml:space="preserve"> accessible from Mobile devices.</w:t>
      </w:r>
    </w:p>
    <w:p w:rsidR="00412174" w:rsidRPr="00412174" w:rsidRDefault="00412174" w:rsidP="00412174">
      <w:pPr>
        <w:rPr>
          <w:rFonts w:cs="Times New Roman"/>
          <w:sz w:val="22"/>
          <w:szCs w:val="22"/>
        </w:rPr>
      </w:pPr>
      <w:r w:rsidRPr="00412174">
        <w:rPr>
          <w:rFonts w:cs="Times New Roman"/>
          <w:sz w:val="22"/>
          <w:szCs w:val="22"/>
        </w:rPr>
        <w:t>System must be capable of running on Linux operating system</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support course content of audio, images, and video</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shall progress from screen to screen without noticeable delay (less than 1 second)</w:t>
      </w:r>
      <w:r w:rsidR="005931B1">
        <w:rPr>
          <w:rFonts w:cs="Times New Roman"/>
          <w:sz w:val="22"/>
          <w:szCs w:val="22"/>
        </w:rPr>
        <w:t>.</w:t>
      </w:r>
    </w:p>
    <w:p w:rsidR="00412174" w:rsidRPr="00412174" w:rsidRDefault="00412174" w:rsidP="00412174">
      <w:pPr>
        <w:rPr>
          <w:rFonts w:cs="Times New Roman"/>
          <w:sz w:val="22"/>
          <w:szCs w:val="22"/>
        </w:rPr>
      </w:pPr>
      <w:r w:rsidRPr="00412174">
        <w:rPr>
          <w:rFonts w:cs="Times New Roman"/>
          <w:sz w:val="22"/>
          <w:szCs w:val="22"/>
        </w:rPr>
        <w:t>System audio (or closed captioning) shall start immediately (within 3 seconds) after course page loads</w:t>
      </w:r>
      <w:r w:rsidR="005931B1">
        <w:rPr>
          <w:rFonts w:cs="Times New Roman"/>
          <w:sz w:val="22"/>
          <w:szCs w:val="22"/>
        </w:rPr>
        <w:t>.</w:t>
      </w:r>
    </w:p>
    <w:p w:rsidR="00F62472" w:rsidRDefault="00412174" w:rsidP="00412174">
      <w:pPr>
        <w:rPr>
          <w:rFonts w:cs="Times New Roman"/>
          <w:sz w:val="22"/>
          <w:szCs w:val="22"/>
        </w:rPr>
      </w:pPr>
      <w:r w:rsidRPr="00412174">
        <w:rPr>
          <w:rFonts w:cs="Times New Roman"/>
          <w:sz w:val="22"/>
          <w:szCs w:val="22"/>
        </w:rPr>
        <w:t>System shall follow AICC and IMS best practices for LMS design and delivery</w:t>
      </w:r>
      <w:r w:rsidR="005931B1">
        <w:rPr>
          <w:rFonts w:cs="Times New Roman"/>
          <w:sz w:val="22"/>
          <w:szCs w:val="22"/>
        </w:rPr>
        <w:t>.</w:t>
      </w:r>
      <w:r w:rsidRPr="00412174">
        <w:rPr>
          <w:rFonts w:cs="Times New Roman"/>
          <w:sz w:val="22"/>
          <w:szCs w:val="22"/>
        </w:rPr>
        <w:t xml:space="preserve"> </w:t>
      </w:r>
    </w:p>
    <w:p w:rsidR="00412174" w:rsidRPr="001546AE" w:rsidRDefault="00412174" w:rsidP="00F62472">
      <w:pPr>
        <w:rPr>
          <w:rFonts w:cs="Times New Roman"/>
          <w:sz w:val="22"/>
          <w:szCs w:val="22"/>
        </w:rPr>
      </w:pPr>
    </w:p>
    <w:p w:rsidR="00F62472" w:rsidRPr="000E43A7" w:rsidRDefault="00F62472" w:rsidP="00F62472">
      <w:pPr>
        <w:rPr>
          <w:rFonts w:cs="Times New Roman"/>
          <w:b/>
          <w:sz w:val="22"/>
          <w:szCs w:val="22"/>
        </w:rPr>
      </w:pPr>
      <w:r w:rsidRPr="000E43A7">
        <w:rPr>
          <w:rFonts w:cs="Times New Roman"/>
          <w:b/>
          <w:sz w:val="22"/>
          <w:szCs w:val="22"/>
        </w:rPr>
        <w:t>Database</w:t>
      </w:r>
    </w:p>
    <w:p w:rsidR="00F62472" w:rsidRDefault="00F62472" w:rsidP="00F62472">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 xml:space="preserve">Logical Requirement: </w:t>
      </w:r>
    </w:p>
    <w:p w:rsidR="00412174" w:rsidRPr="00412174" w:rsidRDefault="00412174" w:rsidP="00412174">
      <w:pPr>
        <w:rPr>
          <w:rFonts w:cs="Times New Roman"/>
          <w:sz w:val="22"/>
          <w:szCs w:val="22"/>
        </w:rPr>
      </w:pPr>
      <w:r w:rsidRPr="00412174">
        <w:rPr>
          <w:rFonts w:cs="Times New Roman"/>
          <w:sz w:val="22"/>
          <w:szCs w:val="22"/>
        </w:rPr>
        <w:t>The database will be provided as an instance of the MySQL DBMS, which will run on the same server as the application. The database will store all data related to this system, except for binary data which will be stored on the application server file system.</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Performance Requirements:</w:t>
      </w:r>
    </w:p>
    <w:p w:rsidR="00412174" w:rsidRPr="00412174" w:rsidRDefault="00A23A6C" w:rsidP="00412174">
      <w:pPr>
        <w:rPr>
          <w:rFonts w:cs="Times New Roman"/>
          <w:sz w:val="22"/>
          <w:szCs w:val="22"/>
        </w:rPr>
      </w:pPr>
      <w:r>
        <w:rPr>
          <w:rFonts w:cs="Times New Roman"/>
          <w:sz w:val="22"/>
          <w:szCs w:val="22"/>
        </w:rPr>
        <w:t>The database must be</w:t>
      </w:r>
      <w:r w:rsidR="00412174" w:rsidRPr="00412174">
        <w:rPr>
          <w:rFonts w:cs="Times New Roman"/>
          <w:sz w:val="22"/>
          <w:szCs w:val="22"/>
        </w:rPr>
        <w:t xml:space="preserve"> able to support all requests received from the front-end application.</w:t>
      </w:r>
    </w:p>
    <w:p w:rsidR="005931B1" w:rsidRDefault="005931B1" w:rsidP="00412174">
      <w:pPr>
        <w:rPr>
          <w:rFonts w:cs="Times New Roman"/>
          <w:sz w:val="22"/>
          <w:szCs w:val="22"/>
        </w:rPr>
      </w:pPr>
    </w:p>
    <w:p w:rsidR="00412174" w:rsidRPr="00412174" w:rsidRDefault="00412174" w:rsidP="00412174">
      <w:pPr>
        <w:rPr>
          <w:rFonts w:cs="Times New Roman"/>
          <w:sz w:val="22"/>
          <w:szCs w:val="22"/>
        </w:rPr>
      </w:pPr>
      <w:r w:rsidRPr="00412174">
        <w:rPr>
          <w:rFonts w:cs="Times New Roman"/>
          <w:sz w:val="22"/>
          <w:szCs w:val="22"/>
        </w:rPr>
        <w:t>Security Requirements:</w:t>
      </w:r>
    </w:p>
    <w:p w:rsidR="00412174" w:rsidRDefault="00412174" w:rsidP="00412174">
      <w:pPr>
        <w:rPr>
          <w:rFonts w:cs="Times New Roman"/>
          <w:sz w:val="22"/>
          <w:szCs w:val="22"/>
        </w:rPr>
      </w:pPr>
      <w:r w:rsidRPr="00412174">
        <w:rPr>
          <w:rFonts w:cs="Times New Roman"/>
          <w:sz w:val="22"/>
          <w:szCs w:val="22"/>
        </w:rPr>
        <w:t>The database must not be accessible to the outside network, and only accessible to the internal web application. In addition, all sensitive data must be encrypted before being stored (e.g. passwords, student demographics, etc.).</w:t>
      </w:r>
    </w:p>
    <w:p w:rsidR="00412174" w:rsidRPr="001546AE" w:rsidRDefault="00412174" w:rsidP="00F62472">
      <w:pPr>
        <w:rPr>
          <w:rFonts w:cs="Times New Roman"/>
          <w:sz w:val="22"/>
          <w:szCs w:val="22"/>
        </w:rPr>
      </w:pPr>
    </w:p>
    <w:p w:rsidR="00F62472" w:rsidRPr="001546AE" w:rsidRDefault="00F62472">
      <w:pPr>
        <w:rPr>
          <w:rFonts w:cs="Times New Roman"/>
          <w:sz w:val="22"/>
          <w:szCs w:val="22"/>
        </w:rPr>
      </w:pPr>
    </w:p>
    <w:p w:rsidR="005931B1" w:rsidRDefault="005931B1">
      <w:pPr>
        <w:rPr>
          <w:rFonts w:cs="Times New Roman"/>
          <w:b/>
          <w:i/>
          <w:sz w:val="22"/>
          <w:szCs w:val="22"/>
        </w:rPr>
      </w:pPr>
    </w:p>
    <w:p w:rsidR="005931B1" w:rsidRDefault="005931B1">
      <w:pPr>
        <w:rPr>
          <w:rFonts w:cs="Times New Roman"/>
          <w:b/>
          <w:i/>
          <w:sz w:val="22"/>
          <w:szCs w:val="22"/>
        </w:rPr>
      </w:pPr>
    </w:p>
    <w:p w:rsidR="00F62472" w:rsidRPr="001546AE" w:rsidRDefault="00F62472">
      <w:pPr>
        <w:rPr>
          <w:rFonts w:cs="Times New Roman"/>
          <w:b/>
          <w:i/>
          <w:sz w:val="22"/>
          <w:szCs w:val="22"/>
        </w:rPr>
      </w:pPr>
      <w:r w:rsidRPr="001546AE">
        <w:rPr>
          <w:rFonts w:cs="Times New Roman"/>
          <w:b/>
          <w:i/>
          <w:sz w:val="22"/>
          <w:szCs w:val="22"/>
        </w:rPr>
        <w:t>Use Cases</w:t>
      </w:r>
    </w:p>
    <w:p w:rsidR="00F62472" w:rsidRPr="001546AE" w:rsidRDefault="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Instructor</w:t>
      </w:r>
      <w:r w:rsidR="00F62472" w:rsidRPr="00273F07">
        <w:rPr>
          <w:rFonts w:cs="Times New Roman"/>
          <w:b/>
          <w:sz w:val="22"/>
          <w:szCs w:val="22"/>
        </w:rPr>
        <w:t xml:space="preserve"> Interface</w:t>
      </w:r>
    </w:p>
    <w:p w:rsidR="00F62472" w:rsidRDefault="00F62472" w:rsidP="00F62472">
      <w:pPr>
        <w:rPr>
          <w:rFonts w:cs="Times New Roman"/>
          <w:sz w:val="22"/>
          <w:szCs w:val="22"/>
        </w:rPr>
      </w:pPr>
    </w:p>
    <w:p w:rsidR="00412174" w:rsidRDefault="00412174" w:rsidP="00412174">
      <w:pPr>
        <w:pStyle w:val="NoSpacing"/>
      </w:pPr>
      <w:r>
        <w:t xml:space="preserve">All of the following </w:t>
      </w:r>
      <w:r w:rsidR="00273F07">
        <w:t xml:space="preserve">instructor </w:t>
      </w:r>
      <w:r>
        <w:t>use cases presume that the user has been authenticated and is authorized to perform the task.</w:t>
      </w: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Create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creating a new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1"/>
              </w:numPr>
            </w:pPr>
            <w:r>
              <w:t>User selects option for creating a new course.</w:t>
            </w:r>
          </w:p>
          <w:p w:rsidR="00412174" w:rsidRDefault="00412174" w:rsidP="002B5560">
            <w:pPr>
              <w:pStyle w:val="NoSpacing"/>
              <w:numPr>
                <w:ilvl w:val="0"/>
                <w:numId w:val="1"/>
              </w:numPr>
            </w:pPr>
            <w:r>
              <w:t>The system prompts and accepts input for Course Number.</w:t>
            </w:r>
          </w:p>
          <w:p w:rsidR="00412174" w:rsidRDefault="00412174" w:rsidP="002B5560">
            <w:pPr>
              <w:pStyle w:val="NoSpacing"/>
              <w:numPr>
                <w:ilvl w:val="0"/>
                <w:numId w:val="1"/>
              </w:numPr>
            </w:pPr>
            <w:r>
              <w:t>The system prompts and accepts input for Course Name.</w:t>
            </w:r>
          </w:p>
          <w:p w:rsidR="00412174" w:rsidRDefault="00412174" w:rsidP="002B5560">
            <w:pPr>
              <w:pStyle w:val="NoSpacing"/>
              <w:numPr>
                <w:ilvl w:val="0"/>
                <w:numId w:val="1"/>
              </w:numPr>
            </w:pPr>
            <w:r>
              <w:t>The system prompts and (optional) accepts input for prerequisites.</w:t>
            </w:r>
          </w:p>
          <w:p w:rsidR="00412174" w:rsidRDefault="00412174" w:rsidP="002B5560">
            <w:pPr>
              <w:pStyle w:val="NoSpacing"/>
              <w:numPr>
                <w:ilvl w:val="0"/>
                <w:numId w:val="1"/>
              </w:numPr>
            </w:pPr>
            <w:r>
              <w:t>The system prompts and accepts input for completion requirements.</w:t>
            </w:r>
          </w:p>
          <w:p w:rsidR="00412174" w:rsidRDefault="00412174" w:rsidP="002B5560">
            <w:pPr>
              <w:pStyle w:val="NoSpacing"/>
              <w:numPr>
                <w:ilvl w:val="0"/>
                <w:numId w:val="1"/>
              </w:numPr>
            </w:pPr>
            <w:r>
              <w:t>The system prompts and accepts input for lesson outline.</w:t>
            </w:r>
          </w:p>
          <w:p w:rsidR="00412174" w:rsidRDefault="00412174" w:rsidP="002B5560">
            <w:pPr>
              <w:pStyle w:val="NoSpacing"/>
              <w:numPr>
                <w:ilvl w:val="0"/>
                <w:numId w:val="1"/>
              </w:numPr>
            </w:pPr>
            <w:r>
              <w:t>The system prompts and (optional) allows content files to be uploaded.</w:t>
            </w:r>
          </w:p>
          <w:p w:rsidR="00412174" w:rsidRDefault="00412174" w:rsidP="002B5560">
            <w:pPr>
              <w:pStyle w:val="NoSpacing"/>
              <w:numPr>
                <w:ilvl w:val="0"/>
                <w:numId w:val="1"/>
              </w:numPr>
            </w:pPr>
            <w:r>
              <w:t>The system saves all course data.</w:t>
            </w:r>
          </w:p>
          <w:p w:rsidR="00412174" w:rsidRDefault="00412174" w:rsidP="002B5560">
            <w:pPr>
              <w:pStyle w:val="NoSpacing"/>
              <w:numPr>
                <w:ilvl w:val="0"/>
                <w:numId w:val="1"/>
              </w:numPr>
            </w:pPr>
            <w:r>
              <w:t>The system publishes course in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Course Number does not already existing as an active course.</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Edit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editing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2"/>
              </w:numPr>
            </w:pPr>
            <w:r>
              <w:t>User selects option for editing an existing course.</w:t>
            </w:r>
          </w:p>
          <w:p w:rsidR="00412174" w:rsidRDefault="00412174" w:rsidP="002B5560">
            <w:pPr>
              <w:pStyle w:val="NoSpacing"/>
              <w:numPr>
                <w:ilvl w:val="0"/>
                <w:numId w:val="2"/>
              </w:numPr>
            </w:pPr>
            <w:r>
              <w:t>The system prompts for Course Number.</w:t>
            </w:r>
          </w:p>
          <w:p w:rsidR="00412174" w:rsidRDefault="00412174" w:rsidP="002B5560">
            <w:pPr>
              <w:pStyle w:val="NoSpacing"/>
              <w:numPr>
                <w:ilvl w:val="0"/>
                <w:numId w:val="2"/>
              </w:numPr>
            </w:pPr>
            <w:r>
              <w:t>The system prompts and (optional) accepts update for Course Name.</w:t>
            </w:r>
          </w:p>
          <w:p w:rsidR="00412174" w:rsidRDefault="00412174" w:rsidP="002B5560">
            <w:pPr>
              <w:pStyle w:val="NoSpacing"/>
              <w:numPr>
                <w:ilvl w:val="0"/>
                <w:numId w:val="2"/>
              </w:numPr>
            </w:pPr>
            <w:r>
              <w:t>The system prompts and (optional) accepts update for prerequisites.</w:t>
            </w:r>
          </w:p>
          <w:p w:rsidR="00412174" w:rsidRDefault="00412174" w:rsidP="002B5560">
            <w:pPr>
              <w:pStyle w:val="NoSpacing"/>
              <w:numPr>
                <w:ilvl w:val="0"/>
                <w:numId w:val="2"/>
              </w:numPr>
            </w:pPr>
            <w:r>
              <w:t>The system prompts and (optional) accepts update for completion requirements.</w:t>
            </w:r>
          </w:p>
          <w:p w:rsidR="00412174" w:rsidRDefault="00412174" w:rsidP="002B5560">
            <w:pPr>
              <w:pStyle w:val="NoSpacing"/>
              <w:numPr>
                <w:ilvl w:val="0"/>
                <w:numId w:val="2"/>
              </w:numPr>
            </w:pPr>
            <w:r>
              <w:t>The system prompts and (optional) accepts update for lesson outline.</w:t>
            </w:r>
          </w:p>
          <w:p w:rsidR="00412174" w:rsidRDefault="00412174" w:rsidP="002B5560">
            <w:pPr>
              <w:pStyle w:val="NoSpacing"/>
              <w:numPr>
                <w:ilvl w:val="0"/>
                <w:numId w:val="2"/>
              </w:numPr>
            </w:pPr>
            <w:r>
              <w:t>The system prompts and (optional) allows content files to be uploaded.</w:t>
            </w:r>
          </w:p>
          <w:p w:rsidR="00412174" w:rsidRDefault="00412174" w:rsidP="002B5560">
            <w:pPr>
              <w:pStyle w:val="NoSpacing"/>
              <w:numPr>
                <w:ilvl w:val="0"/>
                <w:numId w:val="2"/>
              </w:numPr>
            </w:pPr>
            <w:r>
              <w:t>The system prompts and (optional) allows content files to be deleted.</w:t>
            </w:r>
          </w:p>
          <w:p w:rsidR="00412174" w:rsidRDefault="00412174" w:rsidP="002B5560">
            <w:pPr>
              <w:pStyle w:val="NoSpacing"/>
              <w:numPr>
                <w:ilvl w:val="0"/>
                <w:numId w:val="2"/>
              </w:numPr>
            </w:pPr>
            <w:r>
              <w:t>The system saves all course data.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deleting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3"/>
              </w:numPr>
            </w:pPr>
            <w:r>
              <w:t>User selects option for deleting an existing course.</w:t>
            </w:r>
          </w:p>
          <w:p w:rsidR="00412174" w:rsidRDefault="00412174" w:rsidP="002B5560">
            <w:pPr>
              <w:pStyle w:val="NoSpacing"/>
              <w:numPr>
                <w:ilvl w:val="0"/>
                <w:numId w:val="3"/>
              </w:numPr>
            </w:pPr>
            <w:r>
              <w:t>The system prompts for Course Number.</w:t>
            </w:r>
          </w:p>
          <w:p w:rsidR="00412174" w:rsidRDefault="00412174" w:rsidP="002B5560">
            <w:pPr>
              <w:pStyle w:val="NoSpacing"/>
              <w:numPr>
                <w:ilvl w:val="0"/>
                <w:numId w:val="3"/>
              </w:numPr>
            </w:pPr>
            <w:r>
              <w:t>The system prompts for deletion confirmation.</w:t>
            </w:r>
          </w:p>
          <w:p w:rsidR="00412174" w:rsidRDefault="00412174" w:rsidP="002B5560">
            <w:pPr>
              <w:pStyle w:val="NoSpacing"/>
              <w:numPr>
                <w:ilvl w:val="0"/>
                <w:numId w:val="3"/>
              </w:numPr>
            </w:pPr>
            <w:r>
              <w:t>The system deletes all associated course data and files.</w:t>
            </w:r>
          </w:p>
          <w:p w:rsidR="00412174" w:rsidRDefault="00412174" w:rsidP="002B5560">
            <w:pPr>
              <w:pStyle w:val="NoSpacing"/>
              <w:numPr>
                <w:ilvl w:val="0"/>
                <w:numId w:val="3"/>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Archive a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provide an option for archiving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4"/>
              </w:numPr>
            </w:pPr>
            <w:r>
              <w:t>User selects option for archiving an existing course.</w:t>
            </w:r>
          </w:p>
          <w:p w:rsidR="00412174" w:rsidRDefault="00412174" w:rsidP="002B5560">
            <w:pPr>
              <w:pStyle w:val="NoSpacing"/>
              <w:numPr>
                <w:ilvl w:val="0"/>
                <w:numId w:val="4"/>
              </w:numPr>
            </w:pPr>
            <w:r>
              <w:lastRenderedPageBreak/>
              <w:t>The system prompts for Course Number.</w:t>
            </w:r>
          </w:p>
          <w:p w:rsidR="00412174" w:rsidRDefault="00412174" w:rsidP="002B5560">
            <w:pPr>
              <w:pStyle w:val="NoSpacing"/>
              <w:numPr>
                <w:ilvl w:val="0"/>
                <w:numId w:val="4"/>
              </w:numPr>
            </w:pPr>
            <w:r>
              <w:t>The system prompts for archival confirmation.</w:t>
            </w:r>
          </w:p>
          <w:p w:rsidR="00412174" w:rsidRDefault="00412174" w:rsidP="002B5560">
            <w:pPr>
              <w:pStyle w:val="NoSpacing"/>
              <w:numPr>
                <w:ilvl w:val="0"/>
                <w:numId w:val="4"/>
              </w:numPr>
            </w:pPr>
            <w:r>
              <w:t>The archival flag is set for the course.</w:t>
            </w:r>
          </w:p>
          <w:p w:rsidR="00412174" w:rsidRDefault="00412174" w:rsidP="002B5560">
            <w:pPr>
              <w:pStyle w:val="NoSpacing"/>
              <w:numPr>
                <w:ilvl w:val="0"/>
                <w:numId w:val="4"/>
              </w:numPr>
            </w:pPr>
            <w:r>
              <w:t>The system saves all course data.</w:t>
            </w:r>
          </w:p>
          <w:p w:rsidR="00412174" w:rsidRDefault="00412174" w:rsidP="002B5560">
            <w:pPr>
              <w:pStyle w:val="NoSpacing"/>
              <w:numPr>
                <w:ilvl w:val="0"/>
                <w:numId w:val="4"/>
              </w:numPr>
            </w:pPr>
            <w:r>
              <w:t>The system removes entry from course catalog.</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Upload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of various formats to be uploaded to new or existing courses.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5"/>
              </w:numPr>
            </w:pPr>
            <w:r>
              <w:t>User browses and selects file(s) to be uploaded.</w:t>
            </w:r>
          </w:p>
          <w:p w:rsidR="00412174" w:rsidRDefault="00412174" w:rsidP="002B5560">
            <w:pPr>
              <w:pStyle w:val="NoSpacing"/>
              <w:numPr>
                <w:ilvl w:val="0"/>
                <w:numId w:val="5"/>
              </w:numPr>
            </w:pPr>
            <w:r>
              <w:t>The system saves file(s) in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is being created or already exists.</w:t>
            </w:r>
          </w:p>
        </w:tc>
      </w:tr>
    </w:tbl>
    <w:p w:rsidR="00412174" w:rsidRDefault="00412174" w:rsidP="00412174">
      <w:pPr>
        <w:pStyle w:val="NoSpacing"/>
      </w:pPr>
    </w:p>
    <w:p w:rsidR="00412174" w:rsidRDefault="00412174" w:rsidP="00412174">
      <w:pPr>
        <w:pStyle w:val="NoSpacing"/>
      </w:pPr>
    </w:p>
    <w:tbl>
      <w:tblPr>
        <w:tblStyle w:val="TableGrid"/>
        <w:tblW w:w="0" w:type="auto"/>
        <w:tblLook w:val="04A0"/>
      </w:tblPr>
      <w:tblGrid>
        <w:gridCol w:w="1998"/>
        <w:gridCol w:w="7578"/>
      </w:tblGrid>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Delete content file(s)</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The Instructor Interface will allow content files to be deleted from an existing course.</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rsidP="002B5560">
            <w:pPr>
              <w:pStyle w:val="NoSpacing"/>
              <w:numPr>
                <w:ilvl w:val="0"/>
                <w:numId w:val="6"/>
              </w:numPr>
            </w:pPr>
            <w:r>
              <w:t>User browses and selects file(s) to be deleted.</w:t>
            </w:r>
          </w:p>
          <w:p w:rsidR="00412174" w:rsidRDefault="00412174" w:rsidP="002B5560">
            <w:pPr>
              <w:pStyle w:val="NoSpacing"/>
              <w:numPr>
                <w:ilvl w:val="0"/>
                <w:numId w:val="6"/>
              </w:numPr>
            </w:pPr>
            <w:r>
              <w:t>The system prompts for deletion confirmation.</w:t>
            </w:r>
          </w:p>
          <w:p w:rsidR="00412174" w:rsidRDefault="00412174" w:rsidP="002B5560">
            <w:pPr>
              <w:pStyle w:val="NoSpacing"/>
              <w:numPr>
                <w:ilvl w:val="0"/>
                <w:numId w:val="6"/>
              </w:numPr>
            </w:pPr>
            <w:r>
              <w:t>The system deletes the file(s) from the storage area.</w:t>
            </w:r>
          </w:p>
        </w:tc>
      </w:tr>
      <w:tr w:rsidR="00412174" w:rsidTr="00412174">
        <w:tc>
          <w:tcPr>
            <w:tcW w:w="199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412174" w:rsidRDefault="00412174">
            <w:pPr>
              <w:pStyle w:val="NoSpacing"/>
            </w:pPr>
            <w:r>
              <w:t>Course exists.</w:t>
            </w:r>
          </w:p>
        </w:tc>
      </w:tr>
    </w:tbl>
    <w:p w:rsidR="00412174" w:rsidRDefault="00412174" w:rsidP="00412174">
      <w:pPr>
        <w:pStyle w:val="NoSpacing"/>
      </w:pPr>
    </w:p>
    <w:p w:rsidR="00412174" w:rsidRDefault="00412174" w:rsidP="00F62472">
      <w:pPr>
        <w:rPr>
          <w:rFonts w:cs="Times New Roman"/>
          <w:sz w:val="22"/>
          <w:szCs w:val="22"/>
        </w:rPr>
      </w:pPr>
    </w:p>
    <w:p w:rsidR="000E43A7" w:rsidRDefault="000E43A7" w:rsidP="00F62472">
      <w:pPr>
        <w:rPr>
          <w:rFonts w:cs="Times New Roman"/>
          <w:sz w:val="22"/>
          <w:szCs w:val="22"/>
        </w:rPr>
      </w:pPr>
    </w:p>
    <w:p w:rsidR="004C2B43" w:rsidRPr="001546AE" w:rsidRDefault="004C2B43" w:rsidP="00F62472">
      <w:pPr>
        <w:rPr>
          <w:rFonts w:cs="Times New Roman"/>
          <w:sz w:val="22"/>
          <w:szCs w:val="22"/>
        </w:rPr>
      </w:pPr>
    </w:p>
    <w:p w:rsidR="00F62472" w:rsidRPr="00273F07" w:rsidRDefault="001546AE" w:rsidP="00F62472">
      <w:pPr>
        <w:rPr>
          <w:rFonts w:cs="Times New Roman"/>
          <w:b/>
          <w:sz w:val="22"/>
          <w:szCs w:val="22"/>
        </w:rPr>
      </w:pPr>
      <w:r w:rsidRPr="00273F07">
        <w:rPr>
          <w:rFonts w:cs="Times New Roman"/>
          <w:b/>
          <w:sz w:val="22"/>
          <w:szCs w:val="22"/>
        </w:rPr>
        <w:t>Student</w:t>
      </w:r>
      <w:r w:rsidR="00F62472" w:rsidRPr="00273F07">
        <w:rPr>
          <w:rFonts w:cs="Times New Roman"/>
          <w:b/>
          <w:sz w:val="22"/>
          <w:szCs w:val="22"/>
        </w:rPr>
        <w:t xml:space="preserve"> Interface</w:t>
      </w:r>
    </w:p>
    <w:p w:rsidR="00E248F9" w:rsidRDefault="00E248F9" w:rsidP="00F62472">
      <w:pPr>
        <w:rPr>
          <w:rFonts w:cs="Times New Roman"/>
          <w:sz w:val="22"/>
          <w:szCs w:val="22"/>
        </w:rPr>
      </w:pPr>
    </w:p>
    <w:tbl>
      <w:tblPr>
        <w:tblStyle w:val="TableGrid"/>
        <w:tblW w:w="0" w:type="auto"/>
        <w:tblLook w:val="04A0"/>
      </w:tblPr>
      <w:tblGrid>
        <w:gridCol w:w="1998"/>
        <w:gridCol w:w="7578"/>
      </w:tblGrid>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Login</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Student logs into the Learning Management System</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4C3F39">
            <w:pPr>
              <w:pStyle w:val="NoSpacing"/>
              <w:numPr>
                <w:ilvl w:val="0"/>
                <w:numId w:val="14"/>
              </w:numPr>
            </w:pPr>
            <w:r>
              <w:t>Student t</w:t>
            </w:r>
            <w:r w:rsidRPr="00412174">
              <w:t>ype</w:t>
            </w:r>
            <w:r>
              <w:t>s</w:t>
            </w:r>
            <w:r w:rsidRPr="00412174">
              <w:t xml:space="preserve"> username into </w:t>
            </w:r>
            <w:r>
              <w:t>U</w:t>
            </w:r>
            <w:r w:rsidRPr="00412174">
              <w:t>sername field and presses enter</w:t>
            </w:r>
            <w:r>
              <w:t xml:space="preserve"> </w:t>
            </w:r>
          </w:p>
          <w:p w:rsidR="00E248F9" w:rsidRDefault="00E248F9" w:rsidP="004C3F39">
            <w:pPr>
              <w:pStyle w:val="NoSpacing"/>
              <w:numPr>
                <w:ilvl w:val="0"/>
                <w:numId w:val="14"/>
              </w:numPr>
            </w:pPr>
            <w:r>
              <w:t>Student types</w:t>
            </w:r>
            <w:r w:rsidRPr="00412174">
              <w:t xml:space="preserve"> password into Password field and presses enter</w:t>
            </w:r>
          </w:p>
          <w:p w:rsidR="00E248F9" w:rsidRDefault="00E248F9" w:rsidP="004C3F39">
            <w:pPr>
              <w:pStyle w:val="NoSpacing"/>
              <w:numPr>
                <w:ilvl w:val="0"/>
                <w:numId w:val="14"/>
              </w:numPr>
            </w:pPr>
            <w:r>
              <w:t>Student presses Login button</w:t>
            </w:r>
          </w:p>
          <w:p w:rsidR="00E248F9" w:rsidRDefault="00E248F9" w:rsidP="004C3F39">
            <w:pPr>
              <w:pStyle w:val="NoSpacing"/>
              <w:numPr>
                <w:ilvl w:val="0"/>
                <w:numId w:val="14"/>
              </w:numPr>
            </w:pPr>
            <w:r>
              <w:t>System authenticates user against database</w:t>
            </w:r>
          </w:p>
          <w:p w:rsidR="00E248F9" w:rsidRDefault="00E248F9" w:rsidP="004C3F39">
            <w:pPr>
              <w:pStyle w:val="NoSpacing"/>
              <w:numPr>
                <w:ilvl w:val="0"/>
                <w:numId w:val="14"/>
              </w:numPr>
            </w:pPr>
            <w:r>
              <w:t xml:space="preserve">System logs user into LMS </w:t>
            </w:r>
          </w:p>
          <w:p w:rsidR="00E248F9" w:rsidRDefault="00E248F9" w:rsidP="00E248F9">
            <w:pPr>
              <w:pStyle w:val="NoSpacing"/>
            </w:pPr>
            <w:r>
              <w:t xml:space="preserve">Alternate Flow: </w:t>
            </w:r>
          </w:p>
          <w:p w:rsidR="00E248F9" w:rsidRDefault="00E248F9" w:rsidP="00E248F9">
            <w:pPr>
              <w:pStyle w:val="NoSpacing"/>
            </w:pPr>
            <w:r>
              <w:t xml:space="preserve">4A1  </w:t>
            </w:r>
            <w:r w:rsidR="0079465D">
              <w:t xml:space="preserve">User enters invalid password. </w:t>
            </w:r>
            <w:r>
              <w:t xml:space="preserve">System is unable to authenticate user </w:t>
            </w:r>
          </w:p>
          <w:p w:rsidR="00E248F9" w:rsidRDefault="00E248F9" w:rsidP="004C3F39">
            <w:pPr>
              <w:pStyle w:val="NoSpacing"/>
              <w:numPr>
                <w:ilvl w:val="0"/>
                <w:numId w:val="15"/>
              </w:numPr>
            </w:pPr>
            <w:r>
              <w:t>System n</w:t>
            </w:r>
            <w:r w:rsidRPr="00412174">
              <w:t>otifies user of invalid username / password</w:t>
            </w:r>
          </w:p>
          <w:p w:rsidR="00E248F9" w:rsidRDefault="00E248F9" w:rsidP="004C3F39">
            <w:pPr>
              <w:pStyle w:val="NoSpacing"/>
              <w:numPr>
                <w:ilvl w:val="0"/>
                <w:numId w:val="15"/>
              </w:numPr>
            </w:pPr>
            <w:r>
              <w:t>Student r</w:t>
            </w:r>
            <w:r w:rsidRPr="00412174">
              <w:t>e-enter</w:t>
            </w:r>
            <w:r>
              <w:t>s</w:t>
            </w:r>
            <w:r w:rsidRPr="00412174">
              <w:t xml:space="preserve"> username password</w:t>
            </w:r>
          </w:p>
          <w:p w:rsidR="00E248F9" w:rsidRDefault="00E248F9" w:rsidP="004C3F39">
            <w:pPr>
              <w:pStyle w:val="NoSpacing"/>
              <w:numPr>
                <w:ilvl w:val="0"/>
                <w:numId w:val="15"/>
              </w:numPr>
            </w:pPr>
            <w:r w:rsidRPr="00412174">
              <w:t>Continue from step 4</w:t>
            </w:r>
          </w:p>
          <w:p w:rsidR="00C840C2" w:rsidRDefault="00C840C2" w:rsidP="00C840C2">
            <w:pPr>
              <w:pStyle w:val="NoSpacing"/>
            </w:pPr>
            <w:r>
              <w:t>Exception Flow:</w:t>
            </w:r>
          </w:p>
          <w:p w:rsidR="00E248F9" w:rsidRDefault="00E248F9" w:rsidP="00E248F9">
            <w:pPr>
              <w:pStyle w:val="NoSpacing"/>
            </w:pPr>
            <w:r>
              <w:t xml:space="preserve">4A2  </w:t>
            </w:r>
            <w:r w:rsidR="0079465D">
              <w:t xml:space="preserve">User enters invalid password. System </w:t>
            </w:r>
            <w:r>
              <w:t>unable to aut</w:t>
            </w:r>
            <w:r w:rsidR="00C840C2">
              <w:t>henticate user after 3 attempts</w:t>
            </w:r>
          </w:p>
          <w:p w:rsidR="00E248F9" w:rsidRDefault="00C840C2" w:rsidP="004C3F39">
            <w:pPr>
              <w:pStyle w:val="NoSpacing"/>
              <w:numPr>
                <w:ilvl w:val="0"/>
                <w:numId w:val="16"/>
              </w:numPr>
            </w:pPr>
            <w:r>
              <w:t>System displays to user “</w:t>
            </w:r>
            <w:r w:rsidR="00E248F9" w:rsidRPr="00412174">
              <w:t xml:space="preserve">account is locked. </w:t>
            </w:r>
            <w:r>
              <w:t>“</w:t>
            </w:r>
          </w:p>
          <w:p w:rsidR="00E248F9" w:rsidRDefault="00C840C2" w:rsidP="004C3F39">
            <w:pPr>
              <w:pStyle w:val="NoSpacing"/>
              <w:numPr>
                <w:ilvl w:val="0"/>
                <w:numId w:val="16"/>
              </w:numPr>
            </w:pPr>
            <w:r>
              <w:t>System l</w:t>
            </w:r>
            <w:r w:rsidR="00E248F9" w:rsidRPr="00412174">
              <w:t>ock</w:t>
            </w:r>
            <w:r>
              <w:t>s u</w:t>
            </w:r>
            <w:r w:rsidR="00E248F9" w:rsidRPr="00412174">
              <w:t xml:space="preserve">ser account. Use case </w:t>
            </w:r>
            <w:r>
              <w:t>fails.</w:t>
            </w:r>
          </w:p>
        </w:tc>
      </w:tr>
      <w:tr w:rsidR="00E248F9" w:rsidTr="00E248F9">
        <w:tc>
          <w:tcPr>
            <w:tcW w:w="199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248F9" w:rsidRDefault="00E248F9" w:rsidP="00E248F9">
            <w:pPr>
              <w:pStyle w:val="NoSpacing"/>
            </w:pPr>
            <w:r>
              <w:t>User has a valid username and password</w:t>
            </w:r>
          </w:p>
        </w:tc>
      </w:tr>
      <w:tr w:rsidR="00E248F9" w:rsidTr="00E248F9">
        <w:tc>
          <w:tcPr>
            <w:tcW w:w="1998" w:type="dxa"/>
            <w:tcBorders>
              <w:top w:val="single" w:sz="4" w:space="0" w:color="auto"/>
              <w:left w:val="single" w:sz="4" w:space="0" w:color="auto"/>
              <w:bottom w:val="single" w:sz="4" w:space="0" w:color="auto"/>
              <w:right w:val="single" w:sz="4" w:space="0" w:color="auto"/>
            </w:tcBorders>
          </w:tcPr>
          <w:p w:rsidR="00E248F9" w:rsidRDefault="00E248F9" w:rsidP="00E248F9">
            <w:pPr>
              <w:pStyle w:val="NoSpacing"/>
              <w:rPr>
                <w:b/>
              </w:rPr>
            </w:pPr>
            <w:r>
              <w:rPr>
                <w:b/>
              </w:rPr>
              <w:lastRenderedPageBreak/>
              <w:t>Post Condition</w:t>
            </w:r>
            <w:r w:rsidR="00C840C2">
              <w:rPr>
                <w:b/>
              </w:rPr>
              <w:t>s</w:t>
            </w:r>
          </w:p>
        </w:tc>
        <w:tc>
          <w:tcPr>
            <w:tcW w:w="7578" w:type="dxa"/>
            <w:tcBorders>
              <w:top w:val="single" w:sz="4" w:space="0" w:color="auto"/>
              <w:left w:val="single" w:sz="4" w:space="0" w:color="auto"/>
              <w:bottom w:val="single" w:sz="4" w:space="0" w:color="auto"/>
              <w:right w:val="single" w:sz="4" w:space="0" w:color="auto"/>
            </w:tcBorders>
          </w:tcPr>
          <w:p w:rsidR="00E248F9" w:rsidRDefault="00273F07" w:rsidP="00C840C2">
            <w:pPr>
              <w:pStyle w:val="NoSpacing"/>
            </w:pPr>
            <w:r>
              <w:t>Succes</w:t>
            </w:r>
            <w:r w:rsidR="00C840C2">
              <w:t xml:space="preserve">sful authentication.  </w:t>
            </w:r>
            <w:r w:rsidR="00E248F9" w:rsidRPr="00412174">
              <w:t>User logged into LMS system</w:t>
            </w:r>
            <w:r w:rsidR="00C840C2">
              <w:t xml:space="preserve">. </w:t>
            </w:r>
          </w:p>
        </w:tc>
      </w:tr>
    </w:tbl>
    <w:p w:rsidR="00412174" w:rsidRPr="00412174" w:rsidRDefault="00412174" w:rsidP="00412174">
      <w:pPr>
        <w:rPr>
          <w:rFonts w:asciiTheme="minorHAnsi" w:hAnsiTheme="minorHAnsi" w:cstheme="minorBidi"/>
          <w:sz w:val="22"/>
          <w:szCs w:val="22"/>
        </w:rPr>
      </w:pPr>
    </w:p>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pPr>
            <w:r>
              <w:t>Take Course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Student launches a course</w:t>
            </w:r>
            <w:r w:rsidR="0003280E">
              <w:t xml:space="preserve"> for the first time</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BF5C20" w:rsidP="004C3F39">
            <w:pPr>
              <w:pStyle w:val="NoSpacing"/>
              <w:numPr>
                <w:ilvl w:val="0"/>
                <w:numId w:val="17"/>
              </w:numPr>
            </w:pPr>
            <w:r>
              <w:t>Student searches for course to launch (Include: Search Catalog)</w:t>
            </w:r>
          </w:p>
          <w:p w:rsidR="0079465D" w:rsidRDefault="0079465D" w:rsidP="004C3F39">
            <w:pPr>
              <w:pStyle w:val="NoSpacing"/>
              <w:numPr>
                <w:ilvl w:val="0"/>
                <w:numId w:val="17"/>
              </w:numPr>
            </w:pPr>
            <w:r>
              <w:t>Student clicks on link for desired course</w:t>
            </w:r>
          </w:p>
          <w:p w:rsidR="001C3B01" w:rsidRDefault="001C3B01" w:rsidP="004C3F39">
            <w:pPr>
              <w:pStyle w:val="NoSpacing"/>
              <w:numPr>
                <w:ilvl w:val="0"/>
                <w:numId w:val="17"/>
              </w:numPr>
            </w:pPr>
            <w:r>
              <w:t>System displays course details</w:t>
            </w:r>
          </w:p>
          <w:p w:rsidR="001C3B01" w:rsidRDefault="001C3B01" w:rsidP="004C3F39">
            <w:pPr>
              <w:pStyle w:val="NoSpacing"/>
              <w:numPr>
                <w:ilvl w:val="0"/>
                <w:numId w:val="17"/>
              </w:numPr>
            </w:pPr>
            <w:r>
              <w:t>Student clicks Launch button</w:t>
            </w:r>
          </w:p>
          <w:p w:rsidR="00EC3CE5" w:rsidRDefault="00EC3CE5" w:rsidP="004C3F39">
            <w:pPr>
              <w:pStyle w:val="NoSpacing"/>
              <w:numPr>
                <w:ilvl w:val="0"/>
                <w:numId w:val="17"/>
              </w:numPr>
            </w:pPr>
            <w:r>
              <w:t>System adds course to student roster</w:t>
            </w:r>
          </w:p>
          <w:p w:rsidR="0079465D" w:rsidRDefault="0079465D" w:rsidP="004C3F39">
            <w:pPr>
              <w:pStyle w:val="NoSpacing"/>
              <w:numPr>
                <w:ilvl w:val="0"/>
                <w:numId w:val="17"/>
              </w:numPr>
            </w:pPr>
            <w:r>
              <w:t>System launches course</w:t>
            </w:r>
            <w:r w:rsidR="0003280E">
              <w:t xml:space="preserve"> to </w:t>
            </w:r>
            <w:r w:rsidR="00EC3CE5">
              <w:t>Course H</w:t>
            </w:r>
            <w:r w:rsidR="0003280E">
              <w:t>ome page</w:t>
            </w:r>
          </w:p>
          <w:p w:rsidR="0079465D" w:rsidRDefault="0079465D" w:rsidP="00E97790">
            <w:pPr>
              <w:pStyle w:val="NoSpacing"/>
            </w:pPr>
            <w:r>
              <w:t xml:space="preserve">Alternate Flow: </w:t>
            </w:r>
          </w:p>
          <w:p w:rsidR="0079465D" w:rsidRDefault="00BF5C20" w:rsidP="00E97790">
            <w:pPr>
              <w:pStyle w:val="NoSpacing"/>
            </w:pPr>
            <w:r>
              <w:t>2</w:t>
            </w:r>
            <w:r w:rsidR="001C3B01">
              <w:t>A</w:t>
            </w:r>
            <w:r w:rsidR="0079465D">
              <w:t xml:space="preserve">  Student selects course from his/her student roster </w:t>
            </w:r>
          </w:p>
          <w:p w:rsidR="0079465D" w:rsidRDefault="0079465D" w:rsidP="004C3F39">
            <w:pPr>
              <w:pStyle w:val="NoSpacing"/>
              <w:numPr>
                <w:ilvl w:val="0"/>
                <w:numId w:val="18"/>
              </w:numPr>
            </w:pPr>
            <w:r>
              <w:t>Student clicks on Student Roster link from home page</w:t>
            </w:r>
          </w:p>
          <w:p w:rsidR="0079465D" w:rsidRDefault="0079465D" w:rsidP="004C3F39">
            <w:pPr>
              <w:pStyle w:val="NoSpacing"/>
              <w:numPr>
                <w:ilvl w:val="0"/>
                <w:numId w:val="18"/>
              </w:numPr>
            </w:pPr>
            <w:r>
              <w:t>Return to step 4</w:t>
            </w:r>
          </w:p>
          <w:p w:rsidR="0003280E" w:rsidRDefault="00BF5C20" w:rsidP="0003280E">
            <w:pPr>
              <w:pStyle w:val="NoSpacing"/>
            </w:pPr>
            <w:r>
              <w:t>6</w:t>
            </w:r>
            <w:r w:rsidR="0003280E">
              <w:t>A  Student has previously accessed this course</w:t>
            </w:r>
          </w:p>
          <w:p w:rsidR="0003280E" w:rsidRDefault="0003280E" w:rsidP="0003280E">
            <w:pPr>
              <w:pStyle w:val="NoSpacing"/>
            </w:pPr>
            <w:r w:rsidRPr="0003280E">
              <w:t xml:space="preserve">  </w:t>
            </w:r>
            <w:r>
              <w:t xml:space="preserve">     1. System launches course to last completed page</w:t>
            </w:r>
          </w:p>
          <w:p w:rsidR="00C840C2" w:rsidRDefault="00C840C2" w:rsidP="00C840C2">
            <w:pPr>
              <w:pStyle w:val="NoSpacing"/>
            </w:pPr>
            <w:r>
              <w:t>Exception Flow:</w:t>
            </w:r>
          </w:p>
          <w:p w:rsidR="001C3B01" w:rsidRDefault="00BF5C20" w:rsidP="001C3B01">
            <w:pPr>
              <w:pStyle w:val="NoSpacing"/>
            </w:pPr>
            <w:r>
              <w:t>6</w:t>
            </w:r>
            <w:r w:rsidR="00EC3CE5">
              <w:t>B</w:t>
            </w:r>
            <w:r w:rsidR="001C3B01">
              <w:t xml:space="preserve">  Student has not passed required pre-requisite</w:t>
            </w:r>
          </w:p>
          <w:p w:rsidR="001C3B01" w:rsidRDefault="001C3B01" w:rsidP="004C3F39">
            <w:pPr>
              <w:pStyle w:val="NoSpacing"/>
              <w:numPr>
                <w:ilvl w:val="0"/>
                <w:numId w:val="23"/>
              </w:numPr>
            </w:pPr>
            <w:r>
              <w:t>System display error. “Pre-</w:t>
            </w:r>
            <w:proofErr w:type="spellStart"/>
            <w:r>
              <w:t>req</w:t>
            </w:r>
            <w:proofErr w:type="spellEnd"/>
            <w:r>
              <w:t xml:space="preserve"> course xyz is required”</w:t>
            </w:r>
          </w:p>
          <w:p w:rsidR="00C840C2" w:rsidRDefault="00C840C2" w:rsidP="004C3F39">
            <w:pPr>
              <w:pStyle w:val="NoSpacing"/>
              <w:numPr>
                <w:ilvl w:val="0"/>
                <w:numId w:val="23"/>
              </w:numPr>
            </w:pPr>
            <w:r>
              <w:t>Use case fails</w:t>
            </w:r>
          </w:p>
        </w:tc>
      </w:tr>
      <w:tr w:rsidR="0079465D" w:rsidTr="00E97790">
        <w:tc>
          <w:tcPr>
            <w:tcW w:w="1998" w:type="dxa"/>
            <w:tcBorders>
              <w:top w:val="single" w:sz="4" w:space="0" w:color="auto"/>
              <w:left w:val="single" w:sz="4" w:space="0" w:color="auto"/>
              <w:bottom w:val="single" w:sz="4" w:space="0" w:color="auto"/>
              <w:right w:val="single" w:sz="4" w:space="0" w:color="auto"/>
            </w:tcBorders>
            <w:hideMark/>
          </w:tcPr>
          <w:p w:rsidR="0079465D" w:rsidRDefault="0079465D"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79465D" w:rsidRDefault="0079465D" w:rsidP="0079465D">
            <w:pPr>
              <w:pStyle w:val="NoSpacing"/>
            </w:pPr>
            <w:r>
              <w:t>User has successfully logged into LMS</w:t>
            </w:r>
          </w:p>
        </w:tc>
      </w:tr>
      <w:tr w:rsidR="0079465D" w:rsidTr="00E97790">
        <w:tc>
          <w:tcPr>
            <w:tcW w:w="199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79465D" w:rsidRDefault="0079465D" w:rsidP="00E97790">
            <w:pPr>
              <w:pStyle w:val="NoSpacing"/>
            </w:pPr>
            <w:r>
              <w:t>Course opens successfully. Course content is loaded.</w:t>
            </w:r>
          </w:p>
        </w:tc>
      </w:tr>
    </w:tbl>
    <w:p w:rsidR="0079465D" w:rsidRPr="00412174" w:rsidRDefault="0079465D"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Print Certificate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prints a completion certificate after successfully passing a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4C3F39">
            <w:pPr>
              <w:pStyle w:val="NoSpacing"/>
              <w:numPr>
                <w:ilvl w:val="0"/>
                <w:numId w:val="24"/>
              </w:numPr>
            </w:pPr>
            <w:r>
              <w:t>From course home page student selects Print Certificate</w:t>
            </w:r>
          </w:p>
          <w:p w:rsidR="001C3B01" w:rsidRDefault="001C3B01" w:rsidP="004C3F39">
            <w:pPr>
              <w:pStyle w:val="NoSpacing"/>
              <w:numPr>
                <w:ilvl w:val="0"/>
                <w:numId w:val="24"/>
              </w:numPr>
            </w:pPr>
            <w:r>
              <w:t>System displays certificate in printable format</w:t>
            </w:r>
          </w:p>
          <w:p w:rsidR="001C3B01" w:rsidRDefault="001C3B01" w:rsidP="004C3F39">
            <w:pPr>
              <w:pStyle w:val="NoSpacing"/>
              <w:numPr>
                <w:ilvl w:val="0"/>
                <w:numId w:val="24"/>
              </w:numPr>
            </w:pPr>
            <w:r>
              <w:t>Student selects print button</w:t>
            </w:r>
          </w:p>
          <w:p w:rsidR="00BC7D71" w:rsidRDefault="00BC7D71" w:rsidP="00BC7D71">
            <w:pPr>
              <w:pStyle w:val="NoSpacing"/>
            </w:pPr>
            <w:r>
              <w:t>Alternative Flow:</w:t>
            </w:r>
          </w:p>
          <w:p w:rsidR="00BC7D71" w:rsidRDefault="00BC7D71" w:rsidP="00BC7D71">
            <w:pPr>
              <w:pStyle w:val="NoSpacing"/>
            </w:pPr>
            <w:r>
              <w:t>3A   Course status is incomplete</w:t>
            </w:r>
          </w:p>
          <w:p w:rsidR="00BC7D71" w:rsidRDefault="00BC7D71" w:rsidP="004C3F39">
            <w:pPr>
              <w:pStyle w:val="NoSpacing"/>
              <w:numPr>
                <w:ilvl w:val="0"/>
                <w:numId w:val="36"/>
              </w:numPr>
            </w:pPr>
            <w:r>
              <w:t xml:space="preserve"> System displays error “Course not completed!”</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User has successfully logged into LMS. Student has passed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pPr>
            <w:r>
              <w:t>Certificate displays for print.</w:t>
            </w:r>
          </w:p>
        </w:tc>
      </w:tr>
    </w:tbl>
    <w:p w:rsidR="00412174" w:rsidRDefault="00412174" w:rsidP="00412174">
      <w:pPr>
        <w:rPr>
          <w:rFonts w:asciiTheme="minorHAnsi" w:hAnsiTheme="minorHAnsi"/>
          <w:sz w:val="22"/>
          <w:szCs w:val="22"/>
        </w:rPr>
      </w:pPr>
    </w:p>
    <w:tbl>
      <w:tblPr>
        <w:tblStyle w:val="TableGrid"/>
        <w:tblW w:w="0" w:type="auto"/>
        <w:tblLook w:val="04A0"/>
      </w:tblPr>
      <w:tblGrid>
        <w:gridCol w:w="1998"/>
        <w:gridCol w:w="7578"/>
      </w:tblGrid>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pPr>
            <w:r>
              <w:t>Create Bookmark</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CE416E">
            <w:pPr>
              <w:pStyle w:val="NoSpacing"/>
            </w:pPr>
            <w:r>
              <w:t xml:space="preserve">Student </w:t>
            </w:r>
            <w:r w:rsidR="00CE416E">
              <w:t xml:space="preserve">marks current page to return to </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3A780A" w:rsidP="004C3F39">
            <w:pPr>
              <w:pStyle w:val="NoSpacing"/>
              <w:numPr>
                <w:ilvl w:val="0"/>
                <w:numId w:val="44"/>
              </w:numPr>
            </w:pPr>
            <w:r>
              <w:t xml:space="preserve">From </w:t>
            </w:r>
            <w:r w:rsidR="00CE416E">
              <w:t>current lesson page, student clicks Add Bookmark button</w:t>
            </w:r>
          </w:p>
          <w:p w:rsidR="003A780A" w:rsidRDefault="00CE416E" w:rsidP="004C3F39">
            <w:pPr>
              <w:pStyle w:val="NoSpacing"/>
              <w:numPr>
                <w:ilvl w:val="0"/>
                <w:numId w:val="44"/>
              </w:numPr>
            </w:pPr>
            <w:r>
              <w:t>System prompts student for a bookmark name</w:t>
            </w:r>
          </w:p>
          <w:p w:rsidR="003A780A" w:rsidRDefault="003A780A" w:rsidP="004C3F39">
            <w:pPr>
              <w:pStyle w:val="NoSpacing"/>
              <w:numPr>
                <w:ilvl w:val="0"/>
                <w:numId w:val="44"/>
              </w:numPr>
            </w:pPr>
            <w:r>
              <w:t xml:space="preserve">Student </w:t>
            </w:r>
            <w:r w:rsidR="00CE416E">
              <w:t>enters name for the bookmark</w:t>
            </w:r>
          </w:p>
          <w:p w:rsidR="00CE416E" w:rsidRDefault="00CE416E" w:rsidP="004C3F39">
            <w:pPr>
              <w:pStyle w:val="NoSpacing"/>
              <w:numPr>
                <w:ilvl w:val="0"/>
                <w:numId w:val="44"/>
              </w:numPr>
            </w:pPr>
            <w:r>
              <w:t>System displays “bookmark saved” message</w:t>
            </w:r>
          </w:p>
          <w:p w:rsidR="003A780A" w:rsidRDefault="00CE416E" w:rsidP="00DC216D">
            <w:pPr>
              <w:pStyle w:val="NoSpacing"/>
            </w:pPr>
            <w:r>
              <w:t>Exception</w:t>
            </w:r>
            <w:r w:rsidR="003A780A">
              <w:t xml:space="preserve"> Flow:</w:t>
            </w:r>
          </w:p>
          <w:p w:rsidR="003A780A" w:rsidRDefault="003A780A" w:rsidP="00DC216D">
            <w:pPr>
              <w:pStyle w:val="NoSpacing"/>
            </w:pPr>
            <w:r>
              <w:t xml:space="preserve">3A   </w:t>
            </w:r>
            <w:r w:rsidR="00CE416E">
              <w:t>Bookmark name contain special characters</w:t>
            </w:r>
          </w:p>
          <w:p w:rsidR="003A780A" w:rsidRDefault="003A780A" w:rsidP="004C3F39">
            <w:pPr>
              <w:pStyle w:val="NoSpacing"/>
              <w:numPr>
                <w:ilvl w:val="0"/>
                <w:numId w:val="45"/>
              </w:numPr>
            </w:pPr>
            <w:r>
              <w:t>System displays error “</w:t>
            </w:r>
            <w:r w:rsidR="00CE416E">
              <w:t>Invalid format. Bookmark not saved.</w:t>
            </w:r>
            <w:r>
              <w:t>”</w:t>
            </w:r>
          </w:p>
          <w:p w:rsidR="00CE416E" w:rsidRDefault="00CE416E" w:rsidP="004C3F39">
            <w:pPr>
              <w:pStyle w:val="NoSpacing"/>
              <w:numPr>
                <w:ilvl w:val="0"/>
                <w:numId w:val="45"/>
              </w:numPr>
            </w:pPr>
            <w:r>
              <w:t>Use case fails</w:t>
            </w:r>
          </w:p>
        </w:tc>
      </w:tr>
      <w:tr w:rsidR="003A780A" w:rsidTr="00DC216D">
        <w:tc>
          <w:tcPr>
            <w:tcW w:w="1998" w:type="dxa"/>
            <w:tcBorders>
              <w:top w:val="single" w:sz="4" w:space="0" w:color="auto"/>
              <w:left w:val="single" w:sz="4" w:space="0" w:color="auto"/>
              <w:bottom w:val="single" w:sz="4" w:space="0" w:color="auto"/>
              <w:right w:val="single" w:sz="4" w:space="0" w:color="auto"/>
            </w:tcBorders>
            <w:hideMark/>
          </w:tcPr>
          <w:p w:rsidR="003A780A" w:rsidRDefault="003A780A"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3A780A" w:rsidRDefault="00CE416E" w:rsidP="00DC216D">
            <w:pPr>
              <w:pStyle w:val="NoSpacing"/>
            </w:pPr>
            <w:r>
              <w:t>User has successfully launched a course</w:t>
            </w:r>
          </w:p>
        </w:tc>
      </w:tr>
      <w:tr w:rsidR="003A780A" w:rsidTr="00DC216D">
        <w:tc>
          <w:tcPr>
            <w:tcW w:w="1998" w:type="dxa"/>
            <w:tcBorders>
              <w:top w:val="single" w:sz="4" w:space="0" w:color="auto"/>
              <w:left w:val="single" w:sz="4" w:space="0" w:color="auto"/>
              <w:bottom w:val="single" w:sz="4" w:space="0" w:color="auto"/>
              <w:right w:val="single" w:sz="4" w:space="0" w:color="auto"/>
            </w:tcBorders>
          </w:tcPr>
          <w:p w:rsidR="003A780A" w:rsidRDefault="003A780A"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3A780A" w:rsidRDefault="00CE416E" w:rsidP="00DC216D">
            <w:pPr>
              <w:pStyle w:val="NoSpacing"/>
            </w:pPr>
            <w:r>
              <w:t>Bookmark is saved and a link to it is provided on Course Home page</w:t>
            </w:r>
          </w:p>
        </w:tc>
      </w:tr>
    </w:tbl>
    <w:p w:rsidR="003A780A" w:rsidRDefault="003A780A" w:rsidP="00412174">
      <w:pPr>
        <w:rPr>
          <w:rFonts w:asciiTheme="minorHAnsi" w:hAnsiTheme="minorHAnsi"/>
          <w:sz w:val="22"/>
          <w:szCs w:val="22"/>
        </w:rPr>
      </w:pPr>
    </w:p>
    <w:p w:rsidR="003A780A" w:rsidRDefault="003A780A" w:rsidP="00412174">
      <w:pPr>
        <w:rPr>
          <w:rFonts w:asciiTheme="minorHAnsi" w:hAnsiTheme="minorHAnsi"/>
          <w:sz w:val="22"/>
          <w:szCs w:val="22"/>
        </w:rPr>
      </w:pPr>
    </w:p>
    <w:tbl>
      <w:tblPr>
        <w:tblStyle w:val="TableGrid"/>
        <w:tblW w:w="0" w:type="auto"/>
        <w:tblLook w:val="04A0"/>
      </w:tblPr>
      <w:tblGrid>
        <w:gridCol w:w="1998"/>
        <w:gridCol w:w="7578"/>
      </w:tblGrid>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pPr>
            <w:r>
              <w:t>View Help Contents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User clicks Help button and views help topics</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4C3F39">
            <w:pPr>
              <w:pStyle w:val="NoSpacing"/>
              <w:numPr>
                <w:ilvl w:val="0"/>
                <w:numId w:val="35"/>
              </w:numPr>
            </w:pPr>
            <w:r>
              <w:t>From any page, user clicks Help button</w:t>
            </w:r>
          </w:p>
          <w:p w:rsidR="00BC7D71" w:rsidRDefault="00BC7D71" w:rsidP="004C3F39">
            <w:pPr>
              <w:pStyle w:val="NoSpacing"/>
              <w:numPr>
                <w:ilvl w:val="0"/>
                <w:numId w:val="35"/>
              </w:numPr>
            </w:pPr>
            <w:r>
              <w:t>System opens Help document and displays contents</w:t>
            </w:r>
          </w:p>
          <w:p w:rsidR="00BC7D71" w:rsidRDefault="00BC7D71" w:rsidP="004C3F39">
            <w:pPr>
              <w:pStyle w:val="NoSpacing"/>
              <w:numPr>
                <w:ilvl w:val="0"/>
                <w:numId w:val="35"/>
              </w:numPr>
            </w:pPr>
            <w:r>
              <w:t>User selects Help topic link</w:t>
            </w:r>
          </w:p>
          <w:p w:rsidR="00BC7D71" w:rsidRDefault="00BC7D71" w:rsidP="004C3F39">
            <w:pPr>
              <w:pStyle w:val="NoSpacing"/>
              <w:numPr>
                <w:ilvl w:val="0"/>
                <w:numId w:val="35"/>
              </w:numPr>
            </w:pPr>
            <w:r>
              <w:t>Help information for the selected topic is displayed</w:t>
            </w:r>
          </w:p>
        </w:tc>
      </w:tr>
      <w:tr w:rsidR="00BC7D71" w:rsidTr="00DC216D">
        <w:tc>
          <w:tcPr>
            <w:tcW w:w="1998" w:type="dxa"/>
            <w:tcBorders>
              <w:top w:val="single" w:sz="4" w:space="0" w:color="auto"/>
              <w:left w:val="single" w:sz="4" w:space="0" w:color="auto"/>
              <w:bottom w:val="single" w:sz="4" w:space="0" w:color="auto"/>
              <w:right w:val="single" w:sz="4" w:space="0" w:color="auto"/>
            </w:tcBorders>
            <w:hideMark/>
          </w:tcPr>
          <w:p w:rsidR="00BC7D71" w:rsidRDefault="00BC7D71"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BC7D71" w:rsidRDefault="00BC7D71" w:rsidP="00BC7D71">
            <w:pPr>
              <w:pStyle w:val="NoSpacing"/>
            </w:pPr>
            <w:r>
              <w:t xml:space="preserve">User has successfully logged into LMS. </w:t>
            </w:r>
          </w:p>
        </w:tc>
      </w:tr>
      <w:tr w:rsidR="00BC7D71" w:rsidTr="00DC216D">
        <w:tc>
          <w:tcPr>
            <w:tcW w:w="199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BC7D71" w:rsidRDefault="00BC7D71" w:rsidP="00DC216D">
            <w:pPr>
              <w:pStyle w:val="NoSpacing"/>
            </w:pPr>
            <w:r>
              <w:t>Help document opens and links take user to appropriate topics within document.</w:t>
            </w:r>
          </w:p>
        </w:tc>
      </w:tr>
    </w:tbl>
    <w:p w:rsidR="00BC7D71" w:rsidRDefault="00BC7D71" w:rsidP="00412174">
      <w:pPr>
        <w:rPr>
          <w:rFonts w:asciiTheme="minorHAnsi" w:hAnsiTheme="minorHAnsi"/>
          <w:sz w:val="22"/>
          <w:szCs w:val="22"/>
        </w:rPr>
      </w:pPr>
    </w:p>
    <w:p w:rsidR="00BC7D71" w:rsidRDefault="00BC7D71" w:rsidP="00412174">
      <w:pPr>
        <w:rPr>
          <w:rFonts w:asciiTheme="minorHAnsi" w:hAnsiTheme="minorHAnsi"/>
          <w:sz w:val="22"/>
          <w:szCs w:val="22"/>
        </w:rPr>
      </w:pPr>
    </w:p>
    <w:tbl>
      <w:tblPr>
        <w:tblStyle w:val="TableGrid"/>
        <w:tblW w:w="0" w:type="auto"/>
        <w:tblLook w:val="04A0"/>
      </w:tblPr>
      <w:tblGrid>
        <w:gridCol w:w="1998"/>
        <w:gridCol w:w="7578"/>
      </w:tblGrid>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Add Course</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1C3B01">
            <w:pPr>
              <w:pStyle w:val="NoSpacing"/>
            </w:pPr>
            <w:r>
              <w:t>Student adds a course to his/her student roster/learning plan</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4C3F39">
            <w:pPr>
              <w:pStyle w:val="NoSpacing"/>
              <w:numPr>
                <w:ilvl w:val="0"/>
                <w:numId w:val="25"/>
              </w:numPr>
            </w:pPr>
            <w:r>
              <w:t xml:space="preserve">Student </w:t>
            </w:r>
            <w:r w:rsidR="00601BD3">
              <w:t xml:space="preserve">searches for course </w:t>
            </w:r>
            <w:r w:rsidR="00BF5C20">
              <w:t>(Include: Search Catalog)</w:t>
            </w:r>
          </w:p>
          <w:p w:rsidR="001C3B01" w:rsidRDefault="00601BD3" w:rsidP="004C3F39">
            <w:pPr>
              <w:pStyle w:val="NoSpacing"/>
              <w:numPr>
                <w:ilvl w:val="0"/>
                <w:numId w:val="25"/>
              </w:numPr>
            </w:pPr>
            <w:r>
              <w:t>Student clicks desired course</w:t>
            </w:r>
          </w:p>
          <w:p w:rsidR="00BF5C20" w:rsidRDefault="00BF5C20" w:rsidP="004C3F39">
            <w:pPr>
              <w:pStyle w:val="NoSpacing"/>
              <w:numPr>
                <w:ilvl w:val="0"/>
                <w:numId w:val="25"/>
              </w:numPr>
            </w:pPr>
            <w:r>
              <w:t>System displays course details</w:t>
            </w:r>
          </w:p>
          <w:p w:rsidR="00601BD3" w:rsidRDefault="00601BD3" w:rsidP="004C3F39">
            <w:pPr>
              <w:pStyle w:val="NoSpacing"/>
              <w:numPr>
                <w:ilvl w:val="0"/>
                <w:numId w:val="25"/>
              </w:numPr>
            </w:pPr>
            <w:r>
              <w:t>Student clicks “Add to Roster” link</w:t>
            </w:r>
          </w:p>
          <w:p w:rsidR="00601BD3" w:rsidRDefault="00601BD3" w:rsidP="004C3F39">
            <w:pPr>
              <w:pStyle w:val="NoSpacing"/>
              <w:numPr>
                <w:ilvl w:val="0"/>
                <w:numId w:val="25"/>
              </w:numPr>
            </w:pPr>
            <w:r>
              <w:t>System adds course to roster</w:t>
            </w:r>
          </w:p>
          <w:p w:rsidR="001C3B01" w:rsidRDefault="00C840C2" w:rsidP="00E97790">
            <w:pPr>
              <w:pStyle w:val="NoSpacing"/>
            </w:pPr>
            <w:r>
              <w:t>Exception</w:t>
            </w:r>
            <w:r w:rsidR="001C3B01">
              <w:t xml:space="preserve"> Flow: </w:t>
            </w:r>
          </w:p>
          <w:p w:rsidR="001C3B01" w:rsidRDefault="00BF5C20" w:rsidP="00E97790">
            <w:pPr>
              <w:pStyle w:val="NoSpacing"/>
            </w:pPr>
            <w:r>
              <w:t>5</w:t>
            </w:r>
            <w:r w:rsidR="001C3B01">
              <w:t xml:space="preserve">A  </w:t>
            </w:r>
            <w:r w:rsidR="00601BD3">
              <w:t>Course requires pre-approval / registration by instructor</w:t>
            </w:r>
          </w:p>
          <w:p w:rsidR="001C3B01" w:rsidRDefault="00601BD3" w:rsidP="004C3F39">
            <w:pPr>
              <w:pStyle w:val="NoSpacing"/>
              <w:numPr>
                <w:ilvl w:val="0"/>
                <w:numId w:val="26"/>
              </w:numPr>
            </w:pPr>
            <w:r>
              <w:t>System display</w:t>
            </w:r>
            <w:r w:rsidR="00D96999">
              <w:t>s</w:t>
            </w:r>
            <w:r>
              <w:t xml:space="preserve"> error “Approval Required. See Instructor”</w:t>
            </w:r>
          </w:p>
          <w:p w:rsidR="00C840C2" w:rsidRDefault="00C840C2" w:rsidP="004C3F39">
            <w:pPr>
              <w:pStyle w:val="NoSpacing"/>
              <w:numPr>
                <w:ilvl w:val="0"/>
                <w:numId w:val="26"/>
              </w:numPr>
            </w:pPr>
            <w:r>
              <w:t>Use Case fails</w:t>
            </w:r>
          </w:p>
        </w:tc>
      </w:tr>
      <w:tr w:rsidR="001C3B01" w:rsidTr="00E97790">
        <w:tc>
          <w:tcPr>
            <w:tcW w:w="199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1C3B01" w:rsidRDefault="001C3B01" w:rsidP="00E97790">
            <w:pPr>
              <w:pStyle w:val="NoSpacing"/>
            </w:pPr>
            <w:r>
              <w:t xml:space="preserve">User has successfully logged into LMS. System </w:t>
            </w:r>
          </w:p>
        </w:tc>
      </w:tr>
      <w:tr w:rsidR="001C3B01" w:rsidTr="00E97790">
        <w:tc>
          <w:tcPr>
            <w:tcW w:w="1998" w:type="dxa"/>
            <w:tcBorders>
              <w:top w:val="single" w:sz="4" w:space="0" w:color="auto"/>
              <w:left w:val="single" w:sz="4" w:space="0" w:color="auto"/>
              <w:bottom w:val="single" w:sz="4" w:space="0" w:color="auto"/>
              <w:right w:val="single" w:sz="4" w:space="0" w:color="auto"/>
            </w:tcBorders>
          </w:tcPr>
          <w:p w:rsidR="001C3B01" w:rsidRDefault="001C3B01"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1C3B01" w:rsidRDefault="001C3B01" w:rsidP="00C840C2">
            <w:pPr>
              <w:pStyle w:val="NoSpacing"/>
            </w:pPr>
            <w:r>
              <w:t xml:space="preserve">Course </w:t>
            </w:r>
            <w:r w:rsidR="00601BD3">
              <w:t xml:space="preserve">added to student roster </w:t>
            </w:r>
          </w:p>
        </w:tc>
      </w:tr>
    </w:tbl>
    <w:p w:rsidR="001C3B01" w:rsidRDefault="001C3B01" w:rsidP="00412174">
      <w:pPr>
        <w:rPr>
          <w:rFonts w:asciiTheme="minorHAnsi" w:hAnsiTheme="minorHAnsi"/>
          <w:sz w:val="22"/>
          <w:szCs w:val="22"/>
        </w:rPr>
      </w:pPr>
    </w:p>
    <w:tbl>
      <w:tblPr>
        <w:tblStyle w:val="TableGrid"/>
        <w:tblW w:w="0" w:type="auto"/>
        <w:tblLook w:val="04A0"/>
      </w:tblPr>
      <w:tblGrid>
        <w:gridCol w:w="1998"/>
        <w:gridCol w:w="7578"/>
      </w:tblGrid>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Delete Course</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273F07">
            <w:pPr>
              <w:pStyle w:val="NoSpacing"/>
            </w:pPr>
            <w:r>
              <w:t>Student deletes a course from his/her student roster/learning plan</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4C3F39">
            <w:pPr>
              <w:pStyle w:val="NoSpacing"/>
              <w:numPr>
                <w:ilvl w:val="0"/>
                <w:numId w:val="27"/>
              </w:numPr>
            </w:pPr>
            <w:r>
              <w:t>Student select Student Roster link from system home page</w:t>
            </w:r>
          </w:p>
          <w:p w:rsidR="00273F07" w:rsidRDefault="00273F07" w:rsidP="004C3F39">
            <w:pPr>
              <w:pStyle w:val="NoSpacing"/>
              <w:numPr>
                <w:ilvl w:val="0"/>
                <w:numId w:val="27"/>
              </w:numPr>
            </w:pPr>
            <w:r>
              <w:t>System display list of courses student is enrolled in</w:t>
            </w:r>
          </w:p>
          <w:p w:rsidR="00273F07" w:rsidRDefault="00273F07" w:rsidP="004C3F39">
            <w:pPr>
              <w:pStyle w:val="NoSpacing"/>
              <w:numPr>
                <w:ilvl w:val="0"/>
                <w:numId w:val="27"/>
              </w:numPr>
            </w:pPr>
            <w:r>
              <w:t>Student clicks Delete icon next to course to be deleted</w:t>
            </w:r>
          </w:p>
          <w:p w:rsidR="00273F07" w:rsidRDefault="00273F07" w:rsidP="004C3F39">
            <w:pPr>
              <w:pStyle w:val="NoSpacing"/>
              <w:numPr>
                <w:ilvl w:val="0"/>
                <w:numId w:val="27"/>
              </w:numPr>
            </w:pPr>
            <w:r>
              <w:t>System deletes course from roster</w:t>
            </w:r>
          </w:p>
          <w:p w:rsidR="00273F07" w:rsidRDefault="00C840C2" w:rsidP="00E97790">
            <w:pPr>
              <w:pStyle w:val="NoSpacing"/>
            </w:pPr>
            <w:r>
              <w:t>Exception</w:t>
            </w:r>
            <w:r w:rsidR="00273F07">
              <w:t xml:space="preserve"> Flow: </w:t>
            </w:r>
          </w:p>
          <w:p w:rsidR="00273F07" w:rsidRDefault="00273F07" w:rsidP="00E97790">
            <w:pPr>
              <w:pStyle w:val="NoSpacing"/>
            </w:pPr>
            <w:r>
              <w:t>4A  Course was registered  by instructor and cannot be deleted by student</w:t>
            </w:r>
          </w:p>
          <w:p w:rsidR="00273F07" w:rsidRDefault="00273F07" w:rsidP="004C3F39">
            <w:pPr>
              <w:pStyle w:val="NoSpacing"/>
              <w:numPr>
                <w:ilvl w:val="0"/>
                <w:numId w:val="28"/>
              </w:numPr>
            </w:pPr>
            <w:r>
              <w:t>System display</w:t>
            </w:r>
            <w:r w:rsidR="00D96999">
              <w:t>s</w:t>
            </w:r>
            <w:r>
              <w:t xml:space="preserve"> error “Approval Required. See Instructor”</w:t>
            </w:r>
          </w:p>
          <w:p w:rsidR="00C840C2" w:rsidRDefault="00C840C2" w:rsidP="004C3F39">
            <w:pPr>
              <w:pStyle w:val="NoSpacing"/>
              <w:numPr>
                <w:ilvl w:val="0"/>
                <w:numId w:val="28"/>
              </w:numPr>
            </w:pPr>
            <w:r>
              <w:t>Use case fails</w:t>
            </w:r>
          </w:p>
        </w:tc>
      </w:tr>
      <w:tr w:rsidR="00273F07" w:rsidTr="00E97790">
        <w:tc>
          <w:tcPr>
            <w:tcW w:w="199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273F07" w:rsidRDefault="00273F07" w:rsidP="00E97790">
            <w:pPr>
              <w:pStyle w:val="NoSpacing"/>
            </w:pPr>
            <w:r>
              <w:t xml:space="preserve">User has successfully logged into LMS. System </w:t>
            </w:r>
          </w:p>
        </w:tc>
      </w:tr>
      <w:tr w:rsidR="00273F07" w:rsidTr="00E97790">
        <w:tc>
          <w:tcPr>
            <w:tcW w:w="1998" w:type="dxa"/>
            <w:tcBorders>
              <w:top w:val="single" w:sz="4" w:space="0" w:color="auto"/>
              <w:left w:val="single" w:sz="4" w:space="0" w:color="auto"/>
              <w:bottom w:val="single" w:sz="4" w:space="0" w:color="auto"/>
              <w:right w:val="single" w:sz="4" w:space="0" w:color="auto"/>
            </w:tcBorders>
          </w:tcPr>
          <w:p w:rsidR="00273F07" w:rsidRDefault="00273F07"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273F07" w:rsidRDefault="00273F07" w:rsidP="00C840C2">
            <w:pPr>
              <w:pStyle w:val="NoSpacing"/>
            </w:pPr>
            <w:r>
              <w:t xml:space="preserve">Course deleted from student roster list </w:t>
            </w:r>
          </w:p>
        </w:tc>
      </w:tr>
    </w:tbl>
    <w:p w:rsidR="00273F07" w:rsidRDefault="00273F07" w:rsidP="00412174">
      <w:pPr>
        <w:rPr>
          <w:rFonts w:asciiTheme="minorHAnsi" w:hAnsiTheme="minorHAnsi"/>
          <w:sz w:val="22"/>
          <w:szCs w:val="22"/>
        </w:rPr>
      </w:pPr>
    </w:p>
    <w:tbl>
      <w:tblPr>
        <w:tblStyle w:val="TableGrid"/>
        <w:tblW w:w="0" w:type="auto"/>
        <w:tblLook w:val="04A0"/>
      </w:tblPr>
      <w:tblGrid>
        <w:gridCol w:w="1998"/>
        <w:gridCol w:w="7578"/>
      </w:tblGrid>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pPr>
            <w:r>
              <w:t>Exit Course</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 xml:space="preserve">Student exits a course </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4C3F39">
            <w:pPr>
              <w:pStyle w:val="NoSpacing"/>
              <w:numPr>
                <w:ilvl w:val="0"/>
                <w:numId w:val="37"/>
              </w:numPr>
            </w:pPr>
            <w:r>
              <w:t>Student clicks the Exit button from any screen</w:t>
            </w:r>
          </w:p>
          <w:p w:rsidR="006E4FFC" w:rsidRDefault="006E4FFC" w:rsidP="004C3F39">
            <w:pPr>
              <w:pStyle w:val="NoSpacing"/>
              <w:numPr>
                <w:ilvl w:val="0"/>
                <w:numId w:val="37"/>
              </w:numPr>
            </w:pPr>
            <w:r>
              <w:t>Students prompts user for confirmation to exit</w:t>
            </w:r>
          </w:p>
          <w:p w:rsidR="006E4FFC" w:rsidRDefault="006E4FFC" w:rsidP="004C3F39">
            <w:pPr>
              <w:pStyle w:val="NoSpacing"/>
              <w:numPr>
                <w:ilvl w:val="0"/>
                <w:numId w:val="37"/>
              </w:numPr>
            </w:pPr>
            <w:r>
              <w:t>Student clicks Yes to exit</w:t>
            </w:r>
          </w:p>
          <w:p w:rsidR="006E4FFC" w:rsidRDefault="00801211" w:rsidP="004C3F39">
            <w:pPr>
              <w:pStyle w:val="NoSpacing"/>
              <w:numPr>
                <w:ilvl w:val="0"/>
                <w:numId w:val="37"/>
              </w:numPr>
            </w:pPr>
            <w:r>
              <w:t>Course exits and student is returned to system home page</w:t>
            </w:r>
          </w:p>
          <w:p w:rsidR="00801211" w:rsidRDefault="00801211" w:rsidP="004C3F39">
            <w:pPr>
              <w:pStyle w:val="NoSpacing"/>
              <w:numPr>
                <w:ilvl w:val="0"/>
                <w:numId w:val="37"/>
              </w:numPr>
            </w:pPr>
            <w:r>
              <w:t>Course status is updated to incomplete</w:t>
            </w:r>
          </w:p>
          <w:p w:rsidR="00801211" w:rsidRDefault="00801211" w:rsidP="00801211">
            <w:pPr>
              <w:pStyle w:val="NoSpacing"/>
            </w:pPr>
            <w:r>
              <w:t>Alternate Flow:</w:t>
            </w:r>
          </w:p>
          <w:p w:rsidR="00801211" w:rsidRDefault="00801211" w:rsidP="00801211">
            <w:pPr>
              <w:pStyle w:val="NoSpacing"/>
            </w:pPr>
            <w:r>
              <w:lastRenderedPageBreak/>
              <w:t>5A  Course is exited after completion</w:t>
            </w:r>
          </w:p>
          <w:p w:rsidR="00801211" w:rsidRDefault="00801211" w:rsidP="004C3F39">
            <w:pPr>
              <w:pStyle w:val="NoSpacing"/>
              <w:numPr>
                <w:ilvl w:val="0"/>
                <w:numId w:val="38"/>
              </w:numPr>
            </w:pPr>
            <w:r>
              <w:t>Course status is updated to complete</w:t>
            </w:r>
          </w:p>
          <w:p w:rsidR="006E4FFC" w:rsidRDefault="006E4FFC" w:rsidP="00DC216D">
            <w:pPr>
              <w:pStyle w:val="NoSpacing"/>
            </w:pPr>
            <w:r>
              <w:t xml:space="preserve">Exception Flow: </w:t>
            </w:r>
          </w:p>
          <w:p w:rsidR="006E4FFC" w:rsidRDefault="006E4FFC" w:rsidP="00DC216D">
            <w:pPr>
              <w:pStyle w:val="NoSpacing"/>
            </w:pPr>
            <w:r>
              <w:t xml:space="preserve">4A  </w:t>
            </w:r>
            <w:r w:rsidR="001529FA">
              <w:t>User selects No to not exit course</w:t>
            </w:r>
          </w:p>
          <w:p w:rsidR="006E4FFC" w:rsidRDefault="001529FA" w:rsidP="004C3F39">
            <w:pPr>
              <w:pStyle w:val="NoSpacing"/>
              <w:numPr>
                <w:ilvl w:val="0"/>
                <w:numId w:val="39"/>
              </w:numPr>
            </w:pPr>
            <w:r>
              <w:t>Course does not exit</w:t>
            </w:r>
          </w:p>
          <w:p w:rsidR="006E4FFC" w:rsidRDefault="006E4FFC" w:rsidP="001529FA">
            <w:pPr>
              <w:pStyle w:val="NoSpacing"/>
              <w:numPr>
                <w:ilvl w:val="0"/>
                <w:numId w:val="39"/>
              </w:numPr>
            </w:pPr>
            <w:r>
              <w:t xml:space="preserve">Use case </w:t>
            </w:r>
            <w:r w:rsidR="001529FA">
              <w:t>ends</w:t>
            </w:r>
          </w:p>
        </w:tc>
      </w:tr>
      <w:tr w:rsidR="006E4FFC" w:rsidTr="00DC216D">
        <w:tc>
          <w:tcPr>
            <w:tcW w:w="1998" w:type="dxa"/>
            <w:tcBorders>
              <w:top w:val="single" w:sz="4" w:space="0" w:color="auto"/>
              <w:left w:val="single" w:sz="4" w:space="0" w:color="auto"/>
              <w:bottom w:val="single" w:sz="4" w:space="0" w:color="auto"/>
              <w:right w:val="single" w:sz="4" w:space="0" w:color="auto"/>
            </w:tcBorders>
            <w:hideMark/>
          </w:tcPr>
          <w:p w:rsidR="006E4FFC" w:rsidRDefault="006E4FFC" w:rsidP="00DC216D">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4FFC" w:rsidRDefault="006E4FFC" w:rsidP="006E4FFC">
            <w:pPr>
              <w:pStyle w:val="NoSpacing"/>
            </w:pPr>
            <w:r>
              <w:t>User has successfully launched a course</w:t>
            </w:r>
          </w:p>
        </w:tc>
      </w:tr>
      <w:tr w:rsidR="006E4FFC" w:rsidTr="00DC216D">
        <w:tc>
          <w:tcPr>
            <w:tcW w:w="1998" w:type="dxa"/>
            <w:tcBorders>
              <w:top w:val="single" w:sz="4" w:space="0" w:color="auto"/>
              <w:left w:val="single" w:sz="4" w:space="0" w:color="auto"/>
              <w:bottom w:val="single" w:sz="4" w:space="0" w:color="auto"/>
              <w:right w:val="single" w:sz="4" w:space="0" w:color="auto"/>
            </w:tcBorders>
          </w:tcPr>
          <w:p w:rsidR="006E4FFC" w:rsidRDefault="006E4FFC"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6E4FFC" w:rsidRDefault="00801211" w:rsidP="00DC216D">
            <w:pPr>
              <w:pStyle w:val="NoSpacing"/>
            </w:pPr>
            <w:r>
              <w:t>Course is exited and completion status updated appropriately</w:t>
            </w:r>
            <w:r w:rsidR="006E4FFC">
              <w:t xml:space="preserve"> </w:t>
            </w:r>
          </w:p>
        </w:tc>
      </w:tr>
    </w:tbl>
    <w:p w:rsidR="001C3B01" w:rsidRDefault="001C3B01" w:rsidP="00412174">
      <w:pPr>
        <w:rPr>
          <w:rFonts w:asciiTheme="minorHAnsi" w:hAnsiTheme="minorHAnsi"/>
          <w:sz w:val="22"/>
          <w:szCs w:val="22"/>
        </w:rPr>
      </w:pPr>
    </w:p>
    <w:p w:rsidR="00CD7692" w:rsidRDefault="00CD7692" w:rsidP="00412174">
      <w:pPr>
        <w:rPr>
          <w:rFonts w:asciiTheme="minorHAnsi" w:hAnsiTheme="minorHAnsi"/>
          <w:sz w:val="22"/>
          <w:szCs w:val="22"/>
        </w:rPr>
      </w:pPr>
    </w:p>
    <w:tbl>
      <w:tblPr>
        <w:tblStyle w:val="TableGrid"/>
        <w:tblW w:w="0" w:type="auto"/>
        <w:tblLook w:val="04A0"/>
      </w:tblPr>
      <w:tblGrid>
        <w:gridCol w:w="1998"/>
        <w:gridCol w:w="7578"/>
      </w:tblGrid>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076C97" w:rsidP="00CD4DD8">
            <w:pPr>
              <w:pStyle w:val="NoSpacing"/>
            </w:pPr>
            <w:r>
              <w:t>Complete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076C97">
            <w:pPr>
              <w:pStyle w:val="NoSpacing"/>
            </w:pPr>
            <w:r>
              <w:t xml:space="preserve">Student </w:t>
            </w:r>
            <w:r w:rsidR="00076C97">
              <w:t>views/completes all pages of a course lesson</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4C3F39">
            <w:pPr>
              <w:pStyle w:val="NoSpacing"/>
              <w:numPr>
                <w:ilvl w:val="0"/>
                <w:numId w:val="40"/>
              </w:numPr>
            </w:pPr>
            <w:r>
              <w:t>From Course Home, student clicks</w:t>
            </w:r>
            <w:r w:rsidR="002B5560">
              <w:t xml:space="preserve"> on any lesson link</w:t>
            </w:r>
          </w:p>
          <w:p w:rsidR="00CD7692" w:rsidRDefault="00CD7692" w:rsidP="004C3F39">
            <w:pPr>
              <w:pStyle w:val="NoSpacing"/>
              <w:numPr>
                <w:ilvl w:val="0"/>
                <w:numId w:val="40"/>
              </w:numPr>
            </w:pPr>
            <w:r>
              <w:t xml:space="preserve">System launches first page of </w:t>
            </w:r>
            <w:r w:rsidR="00CD4DD8">
              <w:t xml:space="preserve">the </w:t>
            </w:r>
            <w:r>
              <w:t>selected lesson</w:t>
            </w:r>
          </w:p>
          <w:p w:rsidR="00076C97" w:rsidRDefault="00076C97" w:rsidP="004C3F39">
            <w:pPr>
              <w:pStyle w:val="NoSpacing"/>
              <w:numPr>
                <w:ilvl w:val="0"/>
                <w:numId w:val="40"/>
              </w:numPr>
            </w:pPr>
            <w:r>
              <w:t>Student uses “Next” navigation button to advance page</w:t>
            </w:r>
          </w:p>
          <w:p w:rsidR="00076C97" w:rsidRDefault="00076C97" w:rsidP="004C3F39">
            <w:pPr>
              <w:pStyle w:val="NoSpacing"/>
              <w:numPr>
                <w:ilvl w:val="0"/>
                <w:numId w:val="40"/>
              </w:numPr>
            </w:pPr>
            <w:r>
              <w:t xml:space="preserve">System advances page </w:t>
            </w:r>
          </w:p>
          <w:p w:rsidR="00076C97" w:rsidRDefault="00076C97" w:rsidP="004C3F39">
            <w:pPr>
              <w:pStyle w:val="NoSpacing"/>
              <w:numPr>
                <w:ilvl w:val="0"/>
                <w:numId w:val="40"/>
              </w:numPr>
            </w:pPr>
            <w:r>
              <w:t>Steps 3 and 4 repeated until last page reached</w:t>
            </w:r>
          </w:p>
          <w:p w:rsidR="00076C97" w:rsidRDefault="00076C97" w:rsidP="004C3F39">
            <w:pPr>
              <w:pStyle w:val="NoSpacing"/>
              <w:numPr>
                <w:ilvl w:val="0"/>
                <w:numId w:val="40"/>
              </w:numPr>
            </w:pPr>
            <w:r>
              <w:t>System up</w:t>
            </w:r>
            <w:r w:rsidR="00101107">
              <w:t>dates lesson status to Complete</w:t>
            </w:r>
          </w:p>
          <w:p w:rsidR="00101107" w:rsidRDefault="00101107" w:rsidP="004C3F39">
            <w:pPr>
              <w:pStyle w:val="NoSpacing"/>
              <w:numPr>
                <w:ilvl w:val="0"/>
                <w:numId w:val="40"/>
              </w:numPr>
            </w:pPr>
            <w:r>
              <w:t>First page of next lesson in lesson order is displayed</w:t>
            </w:r>
          </w:p>
          <w:p w:rsidR="00CD7692" w:rsidRDefault="00CD7692" w:rsidP="00CD7692">
            <w:pPr>
              <w:pStyle w:val="NoSpacing"/>
            </w:pPr>
            <w:r>
              <w:t>Alternative Flow:</w:t>
            </w:r>
          </w:p>
          <w:p w:rsidR="00CD7692" w:rsidRDefault="00CD7692" w:rsidP="00CD7692">
            <w:pPr>
              <w:pStyle w:val="NoSpacing"/>
            </w:pPr>
            <w:r>
              <w:t>1A   Student clicks Begin Course from course home</w:t>
            </w:r>
          </w:p>
          <w:p w:rsidR="00076C97" w:rsidRDefault="00CD7692" w:rsidP="004C3F39">
            <w:pPr>
              <w:pStyle w:val="NoSpacing"/>
              <w:numPr>
                <w:ilvl w:val="0"/>
                <w:numId w:val="41"/>
              </w:numPr>
            </w:pPr>
            <w:r>
              <w:t xml:space="preserve"> First lesson in the course is launched</w:t>
            </w:r>
          </w:p>
          <w:p w:rsidR="00101107" w:rsidRDefault="00101107" w:rsidP="00101107">
            <w:pPr>
              <w:pStyle w:val="NoSpacing"/>
            </w:pPr>
            <w:r>
              <w:t>1B   Student accesses lesson from a Bookmark</w:t>
            </w:r>
          </w:p>
          <w:p w:rsidR="00101107" w:rsidRDefault="00101107" w:rsidP="004C3F39">
            <w:pPr>
              <w:pStyle w:val="NoSpacing"/>
              <w:numPr>
                <w:ilvl w:val="0"/>
                <w:numId w:val="43"/>
              </w:numPr>
            </w:pPr>
            <w:r>
              <w:t>Student clicks on selected Bookmark link</w:t>
            </w:r>
            <w:r w:rsidR="001529FA">
              <w:t xml:space="preserve"> from Course Home</w:t>
            </w:r>
          </w:p>
          <w:p w:rsidR="00101107" w:rsidRDefault="00101107" w:rsidP="004C3F39">
            <w:pPr>
              <w:pStyle w:val="NoSpacing"/>
              <w:numPr>
                <w:ilvl w:val="0"/>
                <w:numId w:val="43"/>
              </w:numPr>
            </w:pPr>
            <w:r>
              <w:t>System launches lesson at bookmarked page</w:t>
            </w:r>
          </w:p>
          <w:p w:rsidR="00101107" w:rsidRDefault="00101107" w:rsidP="004C3F39">
            <w:pPr>
              <w:pStyle w:val="NoSpacing"/>
              <w:numPr>
                <w:ilvl w:val="0"/>
                <w:numId w:val="43"/>
              </w:numPr>
            </w:pPr>
            <w:r>
              <w:t>Return to step 3</w:t>
            </w:r>
          </w:p>
          <w:p w:rsidR="00101107" w:rsidRDefault="00101107" w:rsidP="00101107">
            <w:pPr>
              <w:pStyle w:val="NoSpacing"/>
            </w:pPr>
            <w:r>
              <w:t>7A   No other lessons exist after the current lesson</w:t>
            </w:r>
          </w:p>
          <w:p w:rsidR="00101107" w:rsidRDefault="00101107" w:rsidP="004C3F39">
            <w:pPr>
              <w:pStyle w:val="NoSpacing"/>
              <w:numPr>
                <w:ilvl w:val="0"/>
                <w:numId w:val="42"/>
              </w:numPr>
            </w:pPr>
            <w:r>
              <w:t>Student returned to Course Home page</w:t>
            </w:r>
          </w:p>
        </w:tc>
      </w:tr>
      <w:tr w:rsidR="00CD7692" w:rsidTr="00DC216D">
        <w:tc>
          <w:tcPr>
            <w:tcW w:w="199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CD7692" w:rsidRDefault="00CD7692" w:rsidP="00DC216D">
            <w:pPr>
              <w:pStyle w:val="NoSpacing"/>
            </w:pPr>
            <w:r>
              <w:t>User has successfully launched a course</w:t>
            </w:r>
          </w:p>
        </w:tc>
      </w:tr>
      <w:tr w:rsidR="00CD7692" w:rsidTr="00DC216D">
        <w:tc>
          <w:tcPr>
            <w:tcW w:w="1998" w:type="dxa"/>
            <w:tcBorders>
              <w:top w:val="single" w:sz="4" w:space="0" w:color="auto"/>
              <w:left w:val="single" w:sz="4" w:space="0" w:color="auto"/>
              <w:bottom w:val="single" w:sz="4" w:space="0" w:color="auto"/>
              <w:right w:val="single" w:sz="4" w:space="0" w:color="auto"/>
            </w:tcBorders>
          </w:tcPr>
          <w:p w:rsidR="00CD7692" w:rsidRDefault="00CD7692"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CD7692" w:rsidRDefault="00101107" w:rsidP="00CD4DD8">
            <w:pPr>
              <w:pStyle w:val="NoSpacing"/>
            </w:pPr>
            <w:r>
              <w:t>Lesson status is marked Complete</w:t>
            </w:r>
          </w:p>
        </w:tc>
      </w:tr>
    </w:tbl>
    <w:p w:rsidR="00CD7692" w:rsidRDefault="00CD7692" w:rsidP="00412174">
      <w:pPr>
        <w:rPr>
          <w:rFonts w:asciiTheme="minorHAnsi" w:hAnsiTheme="minorHAnsi"/>
          <w:sz w:val="22"/>
          <w:szCs w:val="22"/>
        </w:rPr>
      </w:pPr>
    </w:p>
    <w:p w:rsidR="00076C97" w:rsidRDefault="00076C97" w:rsidP="00412174">
      <w:pPr>
        <w:rPr>
          <w:rFonts w:asciiTheme="minorHAnsi" w:hAnsiTheme="minorHAnsi"/>
          <w:sz w:val="22"/>
          <w:szCs w:val="22"/>
        </w:rPr>
      </w:pPr>
    </w:p>
    <w:p w:rsidR="006E4FFC" w:rsidRDefault="006E4FFC" w:rsidP="00412174">
      <w:pPr>
        <w:rPr>
          <w:rFonts w:asciiTheme="minorHAnsi" w:hAnsiTheme="minorHAnsi"/>
          <w:sz w:val="22"/>
          <w:szCs w:val="22"/>
        </w:rPr>
      </w:pPr>
    </w:p>
    <w:tbl>
      <w:tblPr>
        <w:tblStyle w:val="TableGrid"/>
        <w:tblW w:w="0" w:type="auto"/>
        <w:tblLook w:val="04A0"/>
      </w:tblPr>
      <w:tblGrid>
        <w:gridCol w:w="1998"/>
        <w:gridCol w:w="7578"/>
      </w:tblGrid>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Take Course Test</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F13953">
            <w:pPr>
              <w:pStyle w:val="NoSpacing"/>
            </w:pPr>
            <w:r>
              <w:t>Student takes a course assessment</w:t>
            </w:r>
            <w:r w:rsidR="00F13953">
              <w:t xml:space="preserve"> to test out of course at any time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03280E" w:rsidP="004C3F39">
            <w:pPr>
              <w:pStyle w:val="NoSpacing"/>
              <w:numPr>
                <w:ilvl w:val="0"/>
                <w:numId w:val="19"/>
              </w:numPr>
            </w:pPr>
            <w:r>
              <w:t>Student launces course (Include</w:t>
            </w:r>
            <w:r w:rsidR="00963216">
              <w:t xml:space="preserve">: Take Course) </w:t>
            </w:r>
          </w:p>
          <w:p w:rsidR="00963216" w:rsidRDefault="00963216" w:rsidP="004C3F39">
            <w:pPr>
              <w:pStyle w:val="NoSpacing"/>
              <w:numPr>
                <w:ilvl w:val="0"/>
                <w:numId w:val="19"/>
              </w:numPr>
            </w:pPr>
            <w:r>
              <w:t>Student clicks Take Course Test link from course home page</w:t>
            </w:r>
          </w:p>
          <w:p w:rsidR="00963216" w:rsidRDefault="00963216" w:rsidP="004C3F39">
            <w:pPr>
              <w:pStyle w:val="NoSpacing"/>
              <w:numPr>
                <w:ilvl w:val="0"/>
                <w:numId w:val="19"/>
              </w:numPr>
            </w:pPr>
            <w:r>
              <w:t>System launches Test and displays a start test button</w:t>
            </w:r>
          </w:p>
          <w:p w:rsidR="00963216" w:rsidRDefault="00963216" w:rsidP="004C3F39">
            <w:pPr>
              <w:pStyle w:val="NoSpacing"/>
              <w:numPr>
                <w:ilvl w:val="0"/>
                <w:numId w:val="19"/>
              </w:numPr>
            </w:pPr>
            <w:r>
              <w:t>Student clicks Start Test button</w:t>
            </w:r>
          </w:p>
          <w:p w:rsidR="00963216" w:rsidRDefault="00963216" w:rsidP="004C3F39">
            <w:pPr>
              <w:pStyle w:val="NoSpacing"/>
              <w:numPr>
                <w:ilvl w:val="0"/>
                <w:numId w:val="19"/>
              </w:numPr>
            </w:pPr>
            <w:r>
              <w:t>System displays a test question</w:t>
            </w:r>
          </w:p>
          <w:p w:rsidR="00963216" w:rsidRDefault="00F13953" w:rsidP="004C3F39">
            <w:pPr>
              <w:pStyle w:val="NoSpacing"/>
              <w:numPr>
                <w:ilvl w:val="0"/>
                <w:numId w:val="19"/>
              </w:numPr>
            </w:pPr>
            <w:r>
              <w:t>Student selects an</w:t>
            </w:r>
            <w:r w:rsidR="00963216">
              <w:t xml:space="preserve"> answer</w:t>
            </w:r>
          </w:p>
          <w:p w:rsidR="00963216" w:rsidRDefault="00963216" w:rsidP="004C3F39">
            <w:pPr>
              <w:pStyle w:val="NoSpacing"/>
              <w:numPr>
                <w:ilvl w:val="0"/>
                <w:numId w:val="19"/>
              </w:numPr>
            </w:pPr>
            <w:r>
              <w:t>System returns to step 5 and repeat until last question</w:t>
            </w:r>
          </w:p>
          <w:p w:rsidR="00E943AE" w:rsidRDefault="00E943AE" w:rsidP="004C3F39">
            <w:pPr>
              <w:pStyle w:val="NoSpacing"/>
              <w:numPr>
                <w:ilvl w:val="0"/>
                <w:numId w:val="19"/>
              </w:numPr>
            </w:pPr>
            <w:r>
              <w:t>System ends test after last question answered</w:t>
            </w:r>
          </w:p>
          <w:p w:rsidR="00963216" w:rsidRDefault="00F13953" w:rsidP="004C3F39">
            <w:pPr>
              <w:pStyle w:val="NoSpacing"/>
              <w:numPr>
                <w:ilvl w:val="0"/>
                <w:numId w:val="19"/>
              </w:numPr>
            </w:pPr>
            <w:r>
              <w:t>System displays test score and feedback</w:t>
            </w:r>
          </w:p>
          <w:p w:rsidR="00963216" w:rsidRDefault="00963216" w:rsidP="004C3F39">
            <w:pPr>
              <w:pStyle w:val="NoSpacing"/>
              <w:numPr>
                <w:ilvl w:val="0"/>
                <w:numId w:val="19"/>
              </w:numPr>
            </w:pPr>
            <w:r>
              <w:t>System offers option to retake course or return to course home</w:t>
            </w:r>
          </w:p>
          <w:p w:rsidR="00963216" w:rsidRDefault="00963216" w:rsidP="004C3F39">
            <w:pPr>
              <w:pStyle w:val="NoSpacing"/>
              <w:numPr>
                <w:ilvl w:val="0"/>
                <w:numId w:val="19"/>
              </w:numPr>
            </w:pPr>
            <w:r>
              <w:t>Student selects Return to Home</w:t>
            </w:r>
          </w:p>
          <w:p w:rsidR="00963216" w:rsidRDefault="00963216" w:rsidP="004C3F39">
            <w:pPr>
              <w:pStyle w:val="NoSpacing"/>
              <w:numPr>
                <w:ilvl w:val="0"/>
                <w:numId w:val="19"/>
              </w:numPr>
            </w:pPr>
            <w:r>
              <w:t>System displays course home page</w:t>
            </w:r>
          </w:p>
          <w:p w:rsidR="00B83F21" w:rsidRDefault="00B83F21" w:rsidP="004C3F39">
            <w:pPr>
              <w:pStyle w:val="NoSpacing"/>
              <w:numPr>
                <w:ilvl w:val="0"/>
                <w:numId w:val="19"/>
              </w:numPr>
            </w:pPr>
            <w:r>
              <w:lastRenderedPageBreak/>
              <w:t>System updates course status to complete</w:t>
            </w:r>
          </w:p>
          <w:p w:rsidR="00963216" w:rsidRDefault="00963216" w:rsidP="00E97790">
            <w:pPr>
              <w:pStyle w:val="NoSpacing"/>
            </w:pPr>
            <w:r>
              <w:t xml:space="preserve">Alternate Flow: </w:t>
            </w:r>
          </w:p>
          <w:p w:rsidR="00E943AE" w:rsidRDefault="00E943AE" w:rsidP="00E97790">
            <w:pPr>
              <w:pStyle w:val="NoSpacing"/>
            </w:pPr>
            <w:r>
              <w:t>8A      Time runs out on a timed test</w:t>
            </w:r>
          </w:p>
          <w:p w:rsidR="00E943AE" w:rsidRDefault="001D4E3D" w:rsidP="004C3F39">
            <w:pPr>
              <w:pStyle w:val="NoSpacing"/>
              <w:numPr>
                <w:ilvl w:val="0"/>
                <w:numId w:val="34"/>
              </w:numPr>
            </w:pPr>
            <w:r>
              <w:t>System ends test immediately after time expires</w:t>
            </w:r>
          </w:p>
          <w:p w:rsidR="00963216" w:rsidRDefault="00E943AE" w:rsidP="00E97790">
            <w:pPr>
              <w:pStyle w:val="NoSpacing"/>
            </w:pPr>
            <w:r>
              <w:t>10</w:t>
            </w:r>
            <w:r w:rsidR="00963216">
              <w:t xml:space="preserve">A  </w:t>
            </w:r>
            <w:r w:rsidR="00B83F21">
              <w:t xml:space="preserve">  </w:t>
            </w:r>
            <w:r w:rsidR="00963216">
              <w:t xml:space="preserve">Student gets a perfect score </w:t>
            </w:r>
          </w:p>
          <w:p w:rsidR="00963216" w:rsidRDefault="00673FA1" w:rsidP="004C3F39">
            <w:pPr>
              <w:pStyle w:val="NoSpacing"/>
              <w:numPr>
                <w:ilvl w:val="0"/>
                <w:numId w:val="20"/>
              </w:numPr>
            </w:pPr>
            <w:r>
              <w:t>System returns to course home page. Use case ends.</w:t>
            </w:r>
          </w:p>
          <w:p w:rsidR="00B83F21" w:rsidRDefault="00E943AE" w:rsidP="00B83F21">
            <w:pPr>
              <w:pStyle w:val="NoSpacing"/>
            </w:pPr>
            <w:r>
              <w:t>11</w:t>
            </w:r>
            <w:r w:rsidR="00D96999">
              <w:t>A</w:t>
            </w:r>
            <w:r w:rsidR="00B83F21">
              <w:t xml:space="preserve">    Student selects Retake Test </w:t>
            </w:r>
          </w:p>
          <w:p w:rsidR="00B83F21" w:rsidRDefault="00B83F21" w:rsidP="004C3F39">
            <w:pPr>
              <w:pStyle w:val="NoSpacing"/>
              <w:numPr>
                <w:ilvl w:val="0"/>
                <w:numId w:val="22"/>
              </w:numPr>
            </w:pPr>
            <w:r>
              <w:t>Return to step 3</w:t>
            </w:r>
          </w:p>
          <w:p w:rsidR="00B83F21" w:rsidRDefault="00B83F21" w:rsidP="00B83F21">
            <w:pPr>
              <w:pStyle w:val="NoSpacing"/>
            </w:pPr>
            <w:r>
              <w:t>1</w:t>
            </w:r>
            <w:r w:rsidR="00E943AE">
              <w:t>3</w:t>
            </w:r>
            <w:r>
              <w:t xml:space="preserve">A  Student fails test  </w:t>
            </w:r>
          </w:p>
          <w:p w:rsidR="00B83F21" w:rsidRDefault="00B83F21" w:rsidP="004C3F39">
            <w:pPr>
              <w:pStyle w:val="NoSpacing"/>
              <w:numPr>
                <w:ilvl w:val="0"/>
                <w:numId w:val="21"/>
              </w:numPr>
            </w:pPr>
            <w:r>
              <w:t>System updates course status to incomplete</w:t>
            </w:r>
          </w:p>
        </w:tc>
      </w:tr>
      <w:tr w:rsidR="00963216" w:rsidTr="00E97790">
        <w:tc>
          <w:tcPr>
            <w:tcW w:w="1998" w:type="dxa"/>
            <w:tcBorders>
              <w:top w:val="single" w:sz="4" w:space="0" w:color="auto"/>
              <w:left w:val="single" w:sz="4" w:space="0" w:color="auto"/>
              <w:bottom w:val="single" w:sz="4" w:space="0" w:color="auto"/>
              <w:right w:val="single" w:sz="4" w:space="0" w:color="auto"/>
            </w:tcBorders>
            <w:hideMark/>
          </w:tcPr>
          <w:p w:rsidR="00963216" w:rsidRDefault="00963216" w:rsidP="00E97790">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963216" w:rsidRDefault="00963216" w:rsidP="00963216">
            <w:pPr>
              <w:pStyle w:val="NoSpacing"/>
            </w:pPr>
            <w:r>
              <w:t>User has successfully logged into LMS</w:t>
            </w:r>
          </w:p>
        </w:tc>
      </w:tr>
      <w:tr w:rsidR="00963216" w:rsidTr="00E97790">
        <w:tc>
          <w:tcPr>
            <w:tcW w:w="1998" w:type="dxa"/>
            <w:tcBorders>
              <w:top w:val="single" w:sz="4" w:space="0" w:color="auto"/>
              <w:left w:val="single" w:sz="4" w:space="0" w:color="auto"/>
              <w:bottom w:val="single" w:sz="4" w:space="0" w:color="auto"/>
              <w:right w:val="single" w:sz="4" w:space="0" w:color="auto"/>
            </w:tcBorders>
          </w:tcPr>
          <w:p w:rsidR="00963216" w:rsidRDefault="00963216" w:rsidP="00E97790">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963216" w:rsidRDefault="00963216" w:rsidP="00B83F21">
            <w:pPr>
              <w:pStyle w:val="NoSpacing"/>
            </w:pPr>
            <w:r w:rsidRPr="00412174">
              <w:t xml:space="preserve">Student receives test results. Course status </w:t>
            </w:r>
            <w:r w:rsidR="00B83F21">
              <w:t>updated (complete/incomplete)</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View Course Details</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Student checks course information before launching course</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4C3F39">
            <w:pPr>
              <w:pStyle w:val="NoSpacing"/>
              <w:numPr>
                <w:ilvl w:val="0"/>
                <w:numId w:val="30"/>
              </w:numPr>
            </w:pPr>
            <w:r>
              <w:t xml:space="preserve">Student searches for </w:t>
            </w:r>
            <w:r w:rsidR="00C63C52">
              <w:t>course of interest in catalog (I</w:t>
            </w:r>
            <w:r>
              <w:t>nclude</w:t>
            </w:r>
            <w:r w:rsidR="00C63C52">
              <w:t>:</w:t>
            </w:r>
            <w:r>
              <w:t xml:space="preserve"> Search Catalog)</w:t>
            </w:r>
          </w:p>
          <w:p w:rsidR="00EC3CE5" w:rsidRDefault="00EC3CE5" w:rsidP="004C3F39">
            <w:pPr>
              <w:pStyle w:val="NoSpacing"/>
              <w:numPr>
                <w:ilvl w:val="0"/>
                <w:numId w:val="30"/>
              </w:numPr>
            </w:pPr>
            <w:r>
              <w:t>Student clicks on link for desired course</w:t>
            </w:r>
          </w:p>
          <w:p w:rsidR="00C63C52" w:rsidRDefault="00C63C52" w:rsidP="004C3F39">
            <w:pPr>
              <w:pStyle w:val="NoSpacing"/>
              <w:numPr>
                <w:ilvl w:val="0"/>
                <w:numId w:val="30"/>
              </w:numPr>
            </w:pPr>
            <w:r>
              <w:t>System displays course information (duration, objective etc.)</w:t>
            </w:r>
          </w:p>
          <w:p w:rsidR="00EC3CE5" w:rsidRDefault="00EC3CE5" w:rsidP="00DC216D">
            <w:pPr>
              <w:pStyle w:val="NoSpacing"/>
            </w:pPr>
            <w:r>
              <w:t xml:space="preserve">Alternate Flow: </w:t>
            </w:r>
          </w:p>
          <w:p w:rsidR="00EC3CE5" w:rsidRDefault="00EC3CE5" w:rsidP="00DC216D">
            <w:pPr>
              <w:pStyle w:val="NoSpacing"/>
            </w:pPr>
            <w:r>
              <w:t xml:space="preserve">1A  Student selects course from his/her student roster </w:t>
            </w:r>
          </w:p>
          <w:p w:rsidR="00EC3CE5" w:rsidRDefault="00EC3CE5" w:rsidP="004C3F39">
            <w:pPr>
              <w:pStyle w:val="NoSpacing"/>
              <w:numPr>
                <w:ilvl w:val="0"/>
                <w:numId w:val="33"/>
              </w:numPr>
            </w:pPr>
            <w:r>
              <w:t>Student clicks on Student Roster link from home page</w:t>
            </w:r>
          </w:p>
          <w:p w:rsidR="00EC3CE5" w:rsidRDefault="00EC3CE5" w:rsidP="004C3F39">
            <w:pPr>
              <w:pStyle w:val="NoSpacing"/>
              <w:numPr>
                <w:ilvl w:val="0"/>
                <w:numId w:val="33"/>
              </w:numPr>
            </w:pPr>
            <w:r>
              <w:t xml:space="preserve">Return to step </w:t>
            </w:r>
            <w:r w:rsidR="00C63C52">
              <w:t>2</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EC3CE5" w:rsidP="00C63C52">
            <w:pPr>
              <w:pStyle w:val="NoSpacing"/>
            </w:pPr>
            <w:r>
              <w:t xml:space="preserve">Course </w:t>
            </w:r>
            <w:r w:rsidR="00C63C52">
              <w:t>details display for selected course</w:t>
            </w:r>
          </w:p>
        </w:tc>
      </w:tr>
    </w:tbl>
    <w:p w:rsidR="00D96999" w:rsidRDefault="00D96999" w:rsidP="00F62472">
      <w:pPr>
        <w:rPr>
          <w:rFonts w:cs="Times New Roman"/>
          <w:b/>
          <w:sz w:val="22"/>
          <w:szCs w:val="22"/>
        </w:rPr>
      </w:pPr>
    </w:p>
    <w:tbl>
      <w:tblPr>
        <w:tblStyle w:val="TableGrid"/>
        <w:tblW w:w="0" w:type="auto"/>
        <w:tblLook w:val="04A0"/>
      </w:tblPr>
      <w:tblGrid>
        <w:gridCol w:w="1998"/>
        <w:gridCol w:w="7578"/>
      </w:tblGrid>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Search Catalog</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EC3CE5">
            <w:pPr>
              <w:pStyle w:val="NoSpacing"/>
            </w:pPr>
            <w:r>
              <w:t xml:space="preserve">Student searches course catalog </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BF5C20" w:rsidP="004C3F39">
            <w:pPr>
              <w:pStyle w:val="NoSpacing"/>
              <w:numPr>
                <w:ilvl w:val="0"/>
                <w:numId w:val="31"/>
              </w:numPr>
            </w:pPr>
            <w:r>
              <w:t>From Home page, student enter course name in Search box</w:t>
            </w:r>
          </w:p>
          <w:p w:rsidR="00EC3CE5" w:rsidRDefault="00EC3CE5" w:rsidP="004C3F39">
            <w:pPr>
              <w:pStyle w:val="NoSpacing"/>
              <w:numPr>
                <w:ilvl w:val="0"/>
                <w:numId w:val="31"/>
              </w:numPr>
            </w:pPr>
            <w:r>
              <w:t>Student clicks the search icon or presses enter</w:t>
            </w:r>
          </w:p>
          <w:p w:rsidR="00EC3CE5" w:rsidRDefault="00EC3CE5" w:rsidP="004C3F39">
            <w:pPr>
              <w:pStyle w:val="NoSpacing"/>
              <w:numPr>
                <w:ilvl w:val="0"/>
                <w:numId w:val="31"/>
              </w:numPr>
            </w:pPr>
            <w:r>
              <w:t>System sea</w:t>
            </w:r>
            <w:r w:rsidR="00BF5C20">
              <w:t xml:space="preserve">rches </w:t>
            </w:r>
            <w:r>
              <w:t xml:space="preserve">catalog and displays </w:t>
            </w:r>
            <w:r w:rsidR="001529FA">
              <w:t xml:space="preserve">link to course </w:t>
            </w:r>
          </w:p>
          <w:p w:rsidR="00EC3CE5" w:rsidRDefault="00EC3CE5" w:rsidP="00DC216D">
            <w:pPr>
              <w:pStyle w:val="NoSpacing"/>
            </w:pPr>
            <w:r>
              <w:t>Exception Flow:</w:t>
            </w:r>
          </w:p>
          <w:p w:rsidR="00EC3CE5" w:rsidRDefault="00BF5C20" w:rsidP="00DC216D">
            <w:pPr>
              <w:pStyle w:val="NoSpacing"/>
            </w:pPr>
            <w:r>
              <w:t>3A</w:t>
            </w:r>
            <w:r w:rsidR="00EC3CE5">
              <w:t xml:space="preserve">  </w:t>
            </w:r>
            <w:r>
              <w:t>Course not found</w:t>
            </w:r>
          </w:p>
          <w:p w:rsidR="00BF5C20" w:rsidRDefault="00BF5C20" w:rsidP="004C3F39">
            <w:pPr>
              <w:pStyle w:val="NoSpacing"/>
              <w:numPr>
                <w:ilvl w:val="0"/>
                <w:numId w:val="32"/>
              </w:numPr>
            </w:pPr>
            <w:r>
              <w:t>Search results displays “No records found”</w:t>
            </w:r>
          </w:p>
          <w:p w:rsidR="00EC3CE5" w:rsidRDefault="00BF5C20" w:rsidP="004C3F39">
            <w:pPr>
              <w:pStyle w:val="NoSpacing"/>
              <w:numPr>
                <w:ilvl w:val="0"/>
                <w:numId w:val="32"/>
              </w:numPr>
            </w:pPr>
            <w:r>
              <w:t>Student returns to step 1 to perform another search</w:t>
            </w:r>
          </w:p>
        </w:tc>
      </w:tr>
      <w:tr w:rsidR="00EC3CE5" w:rsidTr="00DC216D">
        <w:tc>
          <w:tcPr>
            <w:tcW w:w="199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EC3CE5" w:rsidRDefault="00EC3CE5" w:rsidP="00DC216D">
            <w:pPr>
              <w:pStyle w:val="NoSpacing"/>
            </w:pPr>
            <w:r>
              <w:t>User has successfully logged into LMS</w:t>
            </w:r>
          </w:p>
        </w:tc>
      </w:tr>
      <w:tr w:rsidR="00EC3CE5" w:rsidTr="00DC216D">
        <w:tc>
          <w:tcPr>
            <w:tcW w:w="1998" w:type="dxa"/>
            <w:tcBorders>
              <w:top w:val="single" w:sz="4" w:space="0" w:color="auto"/>
              <w:left w:val="single" w:sz="4" w:space="0" w:color="auto"/>
              <w:bottom w:val="single" w:sz="4" w:space="0" w:color="auto"/>
              <w:right w:val="single" w:sz="4" w:space="0" w:color="auto"/>
            </w:tcBorders>
          </w:tcPr>
          <w:p w:rsidR="00EC3CE5" w:rsidRDefault="00EC3CE5" w:rsidP="00DC216D">
            <w:pPr>
              <w:pStyle w:val="NoSpacing"/>
              <w:rPr>
                <w:b/>
              </w:rPr>
            </w:pPr>
            <w:r>
              <w:rPr>
                <w:b/>
              </w:rPr>
              <w:t>Post Condition</w:t>
            </w:r>
          </w:p>
        </w:tc>
        <w:tc>
          <w:tcPr>
            <w:tcW w:w="7578" w:type="dxa"/>
            <w:tcBorders>
              <w:top w:val="single" w:sz="4" w:space="0" w:color="auto"/>
              <w:left w:val="single" w:sz="4" w:space="0" w:color="auto"/>
              <w:bottom w:val="single" w:sz="4" w:space="0" w:color="auto"/>
              <w:right w:val="single" w:sz="4" w:space="0" w:color="auto"/>
            </w:tcBorders>
          </w:tcPr>
          <w:p w:rsidR="00EC3CE5" w:rsidRDefault="00BF5C20" w:rsidP="00DC216D">
            <w:pPr>
              <w:pStyle w:val="NoSpacing"/>
            </w:pPr>
            <w:r>
              <w:t xml:space="preserve">Link to access </w:t>
            </w:r>
            <w:r w:rsidR="002B5560">
              <w:t xml:space="preserve">desired </w:t>
            </w:r>
            <w:r>
              <w:t xml:space="preserve">course </w:t>
            </w:r>
            <w:r w:rsidR="002B5560">
              <w:t xml:space="preserve">is </w:t>
            </w:r>
            <w:r>
              <w:t xml:space="preserve">displayed </w:t>
            </w:r>
          </w:p>
        </w:tc>
      </w:tr>
    </w:tbl>
    <w:p w:rsidR="00D96999" w:rsidRDefault="00D96999" w:rsidP="00F62472">
      <w:pPr>
        <w:rPr>
          <w:rFonts w:cs="Times New Roman"/>
          <w:b/>
          <w:sz w:val="22"/>
          <w:szCs w:val="22"/>
        </w:rPr>
      </w:pPr>
    </w:p>
    <w:p w:rsidR="00D96999" w:rsidRDefault="00D96999" w:rsidP="00F62472">
      <w:pPr>
        <w:rPr>
          <w:rFonts w:cs="Times New Roman"/>
          <w:b/>
          <w:sz w:val="22"/>
          <w:szCs w:val="22"/>
        </w:rPr>
      </w:pPr>
    </w:p>
    <w:p w:rsidR="006E2C8E" w:rsidRPr="00273F07" w:rsidRDefault="006E2C8E" w:rsidP="006E2C8E">
      <w:pPr>
        <w:rPr>
          <w:rFonts w:cs="Times New Roman"/>
          <w:b/>
          <w:sz w:val="22"/>
          <w:szCs w:val="22"/>
        </w:rPr>
      </w:pPr>
      <w:r w:rsidRPr="00273F07">
        <w:rPr>
          <w:rFonts w:cs="Times New Roman"/>
          <w:b/>
          <w:sz w:val="22"/>
          <w:szCs w:val="22"/>
        </w:rPr>
        <w:t xml:space="preserve">Backend </w:t>
      </w:r>
    </w:p>
    <w:p w:rsidR="006E2C8E" w:rsidRDefault="006E2C8E" w:rsidP="006E2C8E">
      <w:pPr>
        <w:rPr>
          <w:b/>
        </w:rPr>
      </w:pPr>
    </w:p>
    <w:p w:rsidR="006E2C8E" w:rsidRDefault="006E2C8E" w:rsidP="006E2C8E">
      <w:pPr>
        <w:rPr>
          <w:b/>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Create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user information before saving.</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29"/>
              </w:numPr>
            </w:pPr>
            <w:r>
              <w:t>The request comes into the system.</w:t>
            </w:r>
          </w:p>
          <w:p w:rsidR="006E2C8E" w:rsidRDefault="006E2C8E" w:rsidP="006E2C8E">
            <w:pPr>
              <w:pStyle w:val="NoSpacing"/>
              <w:numPr>
                <w:ilvl w:val="0"/>
                <w:numId w:val="29"/>
              </w:numPr>
            </w:pPr>
            <w:r>
              <w:t>The information is pulled out of the request and validated for correctness.</w:t>
            </w:r>
          </w:p>
          <w:p w:rsidR="006E2C8E" w:rsidRDefault="006E2C8E" w:rsidP="006E2C8E">
            <w:pPr>
              <w:pStyle w:val="NoSpacing"/>
              <w:numPr>
                <w:ilvl w:val="0"/>
                <w:numId w:val="29"/>
              </w:numPr>
            </w:pPr>
            <w:r>
              <w:lastRenderedPageBreak/>
              <w:t>The information is saved in the database.</w:t>
            </w:r>
          </w:p>
          <w:p w:rsidR="006E2C8E" w:rsidRDefault="006E2C8E" w:rsidP="006E2C8E">
            <w:pPr>
              <w:pStyle w:val="NoSpacing"/>
              <w:numPr>
                <w:ilvl w:val="0"/>
                <w:numId w:val="29"/>
              </w:numPr>
            </w:pPr>
            <w:r>
              <w:t>A successful response is returned.</w:t>
            </w:r>
          </w:p>
          <w:p w:rsidR="006E2C8E" w:rsidRDefault="006E2C8E" w:rsidP="005F1397">
            <w:pPr>
              <w:pStyle w:val="NoSpacing"/>
            </w:pPr>
            <w:r>
              <w:t xml:space="preserve">Alternate Flow: </w:t>
            </w:r>
          </w:p>
          <w:p w:rsidR="006E2C8E" w:rsidRDefault="006E2C8E" w:rsidP="005F1397">
            <w:pPr>
              <w:pStyle w:val="NoSpacing"/>
              <w:tabs>
                <w:tab w:val="left" w:pos="342"/>
              </w:tabs>
            </w:pPr>
            <w:r>
              <w:t>2A. The information is pulled out of the request and is invalid.</w:t>
            </w:r>
          </w:p>
          <w:p w:rsidR="006E2C8E" w:rsidRDefault="006E2C8E" w:rsidP="006E2C8E">
            <w:pPr>
              <w:pStyle w:val="NoSpacing"/>
              <w:numPr>
                <w:ilvl w:val="0"/>
                <w:numId w:val="46"/>
              </w:numPr>
              <w:tabs>
                <w:tab w:val="left" w:pos="342"/>
              </w:tabs>
            </w:pPr>
            <w:r>
              <w:t>Return a response that contains the invalid criteria.</w:t>
            </w:r>
          </w:p>
          <w:p w:rsidR="006E2C8E" w:rsidRDefault="006E2C8E" w:rsidP="005F1397">
            <w:pPr>
              <w:pStyle w:val="NoSpacing"/>
            </w:pPr>
            <w:r>
              <w:t>Exception Flow:</w:t>
            </w:r>
          </w:p>
          <w:p w:rsidR="006E2C8E" w:rsidRDefault="006E2C8E" w:rsidP="006E2C8E">
            <w:pPr>
              <w:pStyle w:val="NoSpacing"/>
              <w:numPr>
                <w:ilvl w:val="0"/>
                <w:numId w:val="65"/>
              </w:numPr>
              <w:tabs>
                <w:tab w:val="left" w:pos="342"/>
              </w:tabs>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Get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create a user object from the information in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7"/>
              </w:numPr>
            </w:pPr>
            <w:r>
              <w:t>The request comes into the system.</w:t>
            </w:r>
          </w:p>
          <w:p w:rsidR="006E2C8E" w:rsidRDefault="006E2C8E" w:rsidP="006E2C8E">
            <w:pPr>
              <w:pStyle w:val="NoSpacing"/>
              <w:numPr>
                <w:ilvl w:val="0"/>
                <w:numId w:val="7"/>
              </w:numPr>
            </w:pPr>
            <w:r>
              <w:t>The information is retrieved from the database.</w:t>
            </w:r>
          </w:p>
          <w:p w:rsidR="006E2C8E" w:rsidRDefault="006E2C8E" w:rsidP="006E2C8E">
            <w:pPr>
              <w:pStyle w:val="NoSpacing"/>
              <w:numPr>
                <w:ilvl w:val="0"/>
                <w:numId w:val="7"/>
              </w:numPr>
            </w:pPr>
            <w:r>
              <w:t>A user object is created from that information.</w:t>
            </w:r>
          </w:p>
          <w:p w:rsidR="006E2C8E" w:rsidRDefault="006E2C8E" w:rsidP="006E2C8E">
            <w:pPr>
              <w:pStyle w:val="NoSpacing"/>
              <w:numPr>
                <w:ilvl w:val="0"/>
                <w:numId w:val="7"/>
              </w:numPr>
            </w:pPr>
            <w:r>
              <w:t>A user object is returned in the response.</w:t>
            </w:r>
          </w:p>
          <w:p w:rsidR="006E2C8E" w:rsidRDefault="006E2C8E" w:rsidP="005F1397">
            <w:pPr>
              <w:pStyle w:val="NoSpacing"/>
            </w:pPr>
            <w:r>
              <w:t>Alternate Flow:</w:t>
            </w:r>
          </w:p>
          <w:p w:rsidR="006E2C8E" w:rsidRDefault="006E2C8E" w:rsidP="005F1397">
            <w:pPr>
              <w:pStyle w:val="NoSpacing"/>
            </w:pPr>
            <w:r>
              <w:t>2A. The user does not exist.</w:t>
            </w:r>
          </w:p>
          <w:p w:rsidR="006E2C8E" w:rsidRDefault="006E2C8E" w:rsidP="006E2C8E">
            <w:pPr>
              <w:pStyle w:val="NoSpacing"/>
              <w:numPr>
                <w:ilvl w:val="0"/>
                <w:numId w:val="47"/>
              </w:numPr>
            </w:pPr>
            <w:r>
              <w:t>A response is returned stating that the user does not exist.</w:t>
            </w:r>
          </w:p>
          <w:p w:rsidR="006E2C8E" w:rsidRDefault="006E2C8E" w:rsidP="005F1397">
            <w:pPr>
              <w:pStyle w:val="NoSpacing"/>
            </w:pPr>
            <w:r>
              <w:t>Exception Flow:</w:t>
            </w:r>
          </w:p>
          <w:p w:rsidR="006E2C8E" w:rsidRDefault="006E2C8E" w:rsidP="006E2C8E">
            <w:pPr>
              <w:pStyle w:val="NoSpacing"/>
              <w:numPr>
                <w:ilvl w:val="0"/>
                <w:numId w:val="64"/>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Authenticate user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backend will validate the credentials and return a successful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8"/>
              </w:numPr>
            </w:pPr>
            <w:r>
              <w:t>The request comes into the system.</w:t>
            </w:r>
          </w:p>
          <w:p w:rsidR="006E2C8E" w:rsidRDefault="006E2C8E" w:rsidP="006E2C8E">
            <w:pPr>
              <w:pStyle w:val="NoSpacing"/>
              <w:numPr>
                <w:ilvl w:val="0"/>
                <w:numId w:val="8"/>
              </w:numPr>
            </w:pPr>
            <w:r>
              <w:t>The user information is validated against information in the database.</w:t>
            </w:r>
          </w:p>
          <w:p w:rsidR="006E2C8E" w:rsidRDefault="006E2C8E" w:rsidP="006E2C8E">
            <w:pPr>
              <w:pStyle w:val="NoSpacing"/>
              <w:numPr>
                <w:ilvl w:val="0"/>
                <w:numId w:val="8"/>
              </w:numPr>
            </w:pPr>
            <w:r>
              <w:t>An success response is returned.</w:t>
            </w:r>
          </w:p>
          <w:p w:rsidR="006E2C8E" w:rsidRDefault="006E2C8E" w:rsidP="005F1397">
            <w:pPr>
              <w:pStyle w:val="NoSpacing"/>
            </w:pPr>
            <w:r>
              <w:t>Alternate Flow:</w:t>
            </w:r>
          </w:p>
          <w:p w:rsidR="006E2C8E" w:rsidRDefault="006E2C8E" w:rsidP="005F1397">
            <w:pPr>
              <w:pStyle w:val="NoSpacing"/>
            </w:pPr>
            <w:r>
              <w:t>2A. The username/password is incorrect.</w:t>
            </w:r>
          </w:p>
          <w:p w:rsidR="006E2C8E" w:rsidRDefault="006E2C8E" w:rsidP="006E2C8E">
            <w:pPr>
              <w:pStyle w:val="NoSpacing"/>
              <w:numPr>
                <w:ilvl w:val="0"/>
                <w:numId w:val="48"/>
              </w:numPr>
            </w:pPr>
            <w:r>
              <w:t>Return a response that states that the user credentials are incorrect.</w:t>
            </w:r>
          </w:p>
          <w:p w:rsidR="006E2C8E" w:rsidRDefault="006E2C8E" w:rsidP="005F1397">
            <w:pPr>
              <w:pStyle w:val="NoSpacing"/>
            </w:pPr>
            <w:r>
              <w:t>2B. The username/password is incorrect for a user after 3 tries.</w:t>
            </w:r>
          </w:p>
          <w:p w:rsidR="006E2C8E" w:rsidRDefault="006E2C8E" w:rsidP="006E2C8E">
            <w:pPr>
              <w:pStyle w:val="NoSpacing"/>
              <w:numPr>
                <w:ilvl w:val="0"/>
                <w:numId w:val="49"/>
              </w:numPr>
            </w:pPr>
            <w:r>
              <w:t>Lock the user account, thus disabling them from logging in.</w:t>
            </w:r>
          </w:p>
          <w:p w:rsidR="006E2C8E" w:rsidRDefault="006E2C8E" w:rsidP="006E2C8E">
            <w:pPr>
              <w:pStyle w:val="NoSpacing"/>
              <w:numPr>
                <w:ilvl w:val="0"/>
                <w:numId w:val="49"/>
              </w:numPr>
            </w:pPr>
            <w:r>
              <w:t>Return a response that states that user is locked.</w:t>
            </w:r>
          </w:p>
          <w:p w:rsidR="006E2C8E" w:rsidRDefault="006E2C8E" w:rsidP="005F1397">
            <w:pPr>
              <w:pStyle w:val="NoSpacing"/>
            </w:pPr>
            <w:r>
              <w:t>Exception Flow:</w:t>
            </w:r>
          </w:p>
          <w:p w:rsidR="006E2C8E" w:rsidRDefault="006E2C8E" w:rsidP="006E2C8E">
            <w:pPr>
              <w:pStyle w:val="NoSpacing"/>
              <w:numPr>
                <w:ilvl w:val="0"/>
                <w:numId w:val="63"/>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Retrieve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This is a generic use case for retrieving any information from the database. The queries and objects that are returned are different for each type of data.</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9"/>
              </w:numPr>
            </w:pPr>
            <w:r>
              <w:t>The request comes into the system.</w:t>
            </w:r>
          </w:p>
          <w:p w:rsidR="006E2C8E" w:rsidRDefault="006E2C8E" w:rsidP="006E2C8E">
            <w:pPr>
              <w:pStyle w:val="NoSpacing"/>
              <w:numPr>
                <w:ilvl w:val="0"/>
                <w:numId w:val="9"/>
              </w:numPr>
            </w:pPr>
            <w:r>
              <w:t>The information from the request is validated.</w:t>
            </w:r>
          </w:p>
          <w:p w:rsidR="006E2C8E" w:rsidRDefault="006E2C8E" w:rsidP="006E2C8E">
            <w:pPr>
              <w:pStyle w:val="NoSpacing"/>
              <w:numPr>
                <w:ilvl w:val="0"/>
                <w:numId w:val="9"/>
              </w:numPr>
            </w:pPr>
            <w:r>
              <w:t>The data for the object creation is retrieved from the database.</w:t>
            </w:r>
          </w:p>
          <w:p w:rsidR="006E2C8E" w:rsidRDefault="006E2C8E" w:rsidP="006E2C8E">
            <w:pPr>
              <w:pStyle w:val="NoSpacing"/>
              <w:numPr>
                <w:ilvl w:val="0"/>
                <w:numId w:val="9"/>
              </w:numPr>
            </w:pPr>
            <w:r>
              <w:t>The object(s) is created.</w:t>
            </w:r>
          </w:p>
          <w:p w:rsidR="006E2C8E" w:rsidRDefault="006E2C8E" w:rsidP="006E2C8E">
            <w:pPr>
              <w:pStyle w:val="NoSpacing"/>
              <w:numPr>
                <w:ilvl w:val="0"/>
                <w:numId w:val="9"/>
              </w:numPr>
            </w:pPr>
            <w:r>
              <w:t>A success response is returned that contains the object(s).</w:t>
            </w:r>
          </w:p>
          <w:p w:rsidR="006E2C8E" w:rsidRDefault="006E2C8E" w:rsidP="005F1397">
            <w:pPr>
              <w:pStyle w:val="NoSpacing"/>
            </w:pPr>
            <w:r>
              <w:t>Exception Flow:</w:t>
            </w:r>
          </w:p>
          <w:p w:rsidR="006E2C8E" w:rsidRDefault="006E2C8E" w:rsidP="006E2C8E">
            <w:pPr>
              <w:pStyle w:val="NoSpacing"/>
              <w:numPr>
                <w:ilvl w:val="0"/>
                <w:numId w:val="62"/>
              </w:numPr>
            </w:pPr>
            <w:r>
              <w:lastRenderedPageBreak/>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course as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that is being edited will have a prerequisite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10"/>
              </w:numPr>
            </w:pPr>
            <w:r>
              <w:t>The request comes into the system.</w:t>
            </w:r>
          </w:p>
          <w:p w:rsidR="006E2C8E" w:rsidRDefault="006E2C8E" w:rsidP="006E2C8E">
            <w:pPr>
              <w:pStyle w:val="NoSpacing"/>
              <w:numPr>
                <w:ilvl w:val="0"/>
                <w:numId w:val="10"/>
              </w:numPr>
            </w:pPr>
            <w:r>
              <w:t>The information from the request is validated.</w:t>
            </w:r>
          </w:p>
          <w:p w:rsidR="006E2C8E" w:rsidRDefault="006E2C8E" w:rsidP="006E2C8E">
            <w:pPr>
              <w:pStyle w:val="NoSpacing"/>
              <w:numPr>
                <w:ilvl w:val="0"/>
                <w:numId w:val="10"/>
              </w:numPr>
            </w:pPr>
            <w:r>
              <w:t>The prerequisite course is added to the course that is being edited.</w:t>
            </w:r>
          </w:p>
          <w:p w:rsidR="006E2C8E" w:rsidRDefault="006E2C8E" w:rsidP="006E2C8E">
            <w:pPr>
              <w:pStyle w:val="NoSpacing"/>
              <w:numPr>
                <w:ilvl w:val="0"/>
                <w:numId w:val="10"/>
              </w:numPr>
            </w:pPr>
            <w:r>
              <w:t>The course is saved.</w:t>
            </w:r>
          </w:p>
          <w:p w:rsidR="006E2C8E" w:rsidRDefault="006E2C8E" w:rsidP="006E2C8E">
            <w:pPr>
              <w:pStyle w:val="NoSpacing"/>
              <w:numPr>
                <w:ilvl w:val="0"/>
                <w:numId w:val="10"/>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6E2C8E">
            <w:pPr>
              <w:pStyle w:val="NoSpacing"/>
              <w:numPr>
                <w:ilvl w:val="0"/>
                <w:numId w:val="50"/>
              </w:numPr>
            </w:pPr>
            <w:r>
              <w:t>Return a response that contains the invalid criteria.</w:t>
            </w:r>
          </w:p>
          <w:p w:rsidR="006E2C8E" w:rsidRDefault="006E2C8E" w:rsidP="005F1397">
            <w:pPr>
              <w:pStyle w:val="NoSpacing"/>
            </w:pPr>
            <w:r>
              <w:t>2B. The prerequisite course does not exist.</w:t>
            </w:r>
          </w:p>
          <w:p w:rsidR="006E2C8E" w:rsidRDefault="006E2C8E" w:rsidP="006E2C8E">
            <w:pPr>
              <w:pStyle w:val="NoSpacing"/>
              <w:numPr>
                <w:ilvl w:val="0"/>
                <w:numId w:val="51"/>
              </w:numPr>
            </w:pPr>
            <w:r>
              <w:t>Return a response that states the prerequisite course does not exist.</w:t>
            </w:r>
          </w:p>
          <w:p w:rsidR="006E2C8E" w:rsidRDefault="006E2C8E" w:rsidP="005F1397">
            <w:pPr>
              <w:pStyle w:val="NoSpacing"/>
            </w:pPr>
            <w:r>
              <w:t>Exception Flow:</w:t>
            </w:r>
          </w:p>
          <w:p w:rsidR="006E2C8E" w:rsidRDefault="006E2C8E" w:rsidP="006E2C8E">
            <w:pPr>
              <w:pStyle w:val="NoSpacing"/>
              <w:numPr>
                <w:ilvl w:val="0"/>
                <w:numId w:val="61"/>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Associate student to a course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student should be added to the course roster</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11"/>
              </w:numPr>
            </w:pPr>
            <w:r>
              <w:t>The request comes into the system.</w:t>
            </w:r>
          </w:p>
          <w:p w:rsidR="006E2C8E" w:rsidRDefault="006E2C8E" w:rsidP="006E2C8E">
            <w:pPr>
              <w:pStyle w:val="NoSpacing"/>
              <w:numPr>
                <w:ilvl w:val="0"/>
                <w:numId w:val="11"/>
              </w:numPr>
            </w:pPr>
            <w:r>
              <w:t>The information from the request is validated.</w:t>
            </w:r>
          </w:p>
          <w:p w:rsidR="006E2C8E" w:rsidRDefault="006E2C8E" w:rsidP="006E2C8E">
            <w:pPr>
              <w:pStyle w:val="NoSpacing"/>
              <w:numPr>
                <w:ilvl w:val="0"/>
                <w:numId w:val="11"/>
              </w:numPr>
            </w:pPr>
            <w:r>
              <w:t>The student is validated against the course prerequisites.</w:t>
            </w:r>
          </w:p>
          <w:p w:rsidR="006E2C8E" w:rsidRDefault="006E2C8E" w:rsidP="006E2C8E">
            <w:pPr>
              <w:pStyle w:val="NoSpacing"/>
              <w:numPr>
                <w:ilvl w:val="0"/>
                <w:numId w:val="11"/>
              </w:numPr>
            </w:pPr>
            <w:r>
              <w:t>The updated course roster is updated in the database.</w:t>
            </w:r>
          </w:p>
          <w:p w:rsidR="006E2C8E" w:rsidRDefault="006E2C8E" w:rsidP="006E2C8E">
            <w:pPr>
              <w:pStyle w:val="NoSpacing"/>
              <w:numPr>
                <w:ilvl w:val="0"/>
                <w:numId w:val="11"/>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6E2C8E">
            <w:pPr>
              <w:pStyle w:val="NoSpacing"/>
              <w:numPr>
                <w:ilvl w:val="0"/>
                <w:numId w:val="52"/>
              </w:numPr>
            </w:pPr>
            <w:r>
              <w:t>Return a response that contains the invalid criteria.</w:t>
            </w:r>
          </w:p>
          <w:p w:rsidR="006E2C8E" w:rsidRDefault="006E2C8E" w:rsidP="005F1397">
            <w:pPr>
              <w:pStyle w:val="NoSpacing"/>
            </w:pPr>
            <w:r>
              <w:t>3A. The student does not meet prerequisites</w:t>
            </w:r>
          </w:p>
          <w:p w:rsidR="006E2C8E" w:rsidRDefault="006E2C8E" w:rsidP="006E2C8E">
            <w:pPr>
              <w:pStyle w:val="NoSpacing"/>
              <w:numPr>
                <w:ilvl w:val="0"/>
                <w:numId w:val="53"/>
              </w:numPr>
            </w:pPr>
            <w:r>
              <w:t>Return a response that lets the user know that the student does not meet prerequisites.</w:t>
            </w:r>
          </w:p>
          <w:p w:rsidR="006E2C8E" w:rsidRDefault="006E2C8E" w:rsidP="005F1397">
            <w:pPr>
              <w:pStyle w:val="NoSpacing"/>
            </w:pPr>
            <w:r>
              <w:t>Exception Flow:</w:t>
            </w:r>
          </w:p>
          <w:p w:rsidR="006E2C8E" w:rsidRDefault="006E2C8E" w:rsidP="006E2C8E">
            <w:pPr>
              <w:pStyle w:val="NoSpacing"/>
              <w:numPr>
                <w:ilvl w:val="0"/>
                <w:numId w:val="60"/>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is deleted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will be deleted from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12"/>
              </w:numPr>
            </w:pPr>
            <w:r>
              <w:t>The request comes into the system.</w:t>
            </w:r>
          </w:p>
          <w:p w:rsidR="006E2C8E" w:rsidRDefault="006E2C8E" w:rsidP="006E2C8E">
            <w:pPr>
              <w:pStyle w:val="NoSpacing"/>
              <w:numPr>
                <w:ilvl w:val="0"/>
                <w:numId w:val="12"/>
              </w:numPr>
            </w:pPr>
            <w:r>
              <w:t>The information from the request is validated.</w:t>
            </w:r>
          </w:p>
          <w:p w:rsidR="006E2C8E" w:rsidRDefault="006E2C8E" w:rsidP="006E2C8E">
            <w:pPr>
              <w:pStyle w:val="NoSpacing"/>
              <w:numPr>
                <w:ilvl w:val="0"/>
                <w:numId w:val="12"/>
              </w:numPr>
            </w:pPr>
            <w:r>
              <w:t>The user permissions are validated to ensure that they can delete the course.</w:t>
            </w:r>
          </w:p>
          <w:p w:rsidR="006E2C8E" w:rsidRDefault="006E2C8E" w:rsidP="006E2C8E">
            <w:pPr>
              <w:pStyle w:val="NoSpacing"/>
              <w:numPr>
                <w:ilvl w:val="0"/>
                <w:numId w:val="12"/>
              </w:numPr>
            </w:pPr>
            <w:r>
              <w:t>The course is deleted from the database.</w:t>
            </w:r>
          </w:p>
          <w:p w:rsidR="006E2C8E" w:rsidRDefault="006E2C8E" w:rsidP="006E2C8E">
            <w:pPr>
              <w:pStyle w:val="NoSpacing"/>
              <w:numPr>
                <w:ilvl w:val="0"/>
                <w:numId w:val="12"/>
              </w:numPr>
            </w:pPr>
            <w:r>
              <w:t>An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6E2C8E">
            <w:pPr>
              <w:pStyle w:val="NoSpacing"/>
              <w:numPr>
                <w:ilvl w:val="0"/>
                <w:numId w:val="54"/>
              </w:numPr>
            </w:pPr>
            <w:r>
              <w:t>Return a response that contains invalid criteria.</w:t>
            </w:r>
          </w:p>
          <w:p w:rsidR="006E2C8E" w:rsidRDefault="006E2C8E" w:rsidP="005F1397">
            <w:pPr>
              <w:pStyle w:val="NoSpacing"/>
            </w:pPr>
            <w:r>
              <w:lastRenderedPageBreak/>
              <w:t>3A. The user does not have access to delete a course.</w:t>
            </w:r>
          </w:p>
          <w:p w:rsidR="006E2C8E" w:rsidRDefault="006E2C8E" w:rsidP="006E2C8E">
            <w:pPr>
              <w:pStyle w:val="NoSpacing"/>
              <w:numPr>
                <w:ilvl w:val="0"/>
                <w:numId w:val="55"/>
              </w:numPr>
            </w:pPr>
            <w:r>
              <w:t>Return an error response.</w:t>
            </w:r>
          </w:p>
          <w:p w:rsidR="006E2C8E" w:rsidRDefault="006E2C8E" w:rsidP="005F1397">
            <w:pPr>
              <w:pStyle w:val="NoSpacing"/>
            </w:pPr>
            <w:r>
              <w:t>Exception Flow:</w:t>
            </w:r>
          </w:p>
          <w:p w:rsidR="006E2C8E" w:rsidRDefault="006E2C8E" w:rsidP="006E2C8E">
            <w:pPr>
              <w:pStyle w:val="NoSpacing"/>
              <w:numPr>
                <w:ilvl w:val="0"/>
                <w:numId w:val="59"/>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lastRenderedPageBreak/>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asciiTheme="minorHAnsi" w:hAnsiTheme="minorHAnsi" w:cstheme="minorBidi"/>
          <w:sz w:val="22"/>
          <w:szCs w:val="22"/>
        </w:rPr>
      </w:pPr>
    </w:p>
    <w:tbl>
      <w:tblPr>
        <w:tblStyle w:val="TableGrid"/>
        <w:tblW w:w="0" w:type="auto"/>
        <w:tblLook w:val="04A0"/>
      </w:tblPr>
      <w:tblGrid>
        <w:gridCol w:w="1998"/>
        <w:gridCol w:w="7578"/>
      </w:tblGrid>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Use Case</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Course content is updated</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Description</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course content will be saved to the database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Steps</w:t>
            </w:r>
          </w:p>
        </w:tc>
        <w:tc>
          <w:tcPr>
            <w:tcW w:w="7578" w:type="dxa"/>
            <w:tcBorders>
              <w:top w:val="single" w:sz="4" w:space="0" w:color="auto"/>
              <w:left w:val="single" w:sz="4" w:space="0" w:color="auto"/>
              <w:bottom w:val="single" w:sz="4" w:space="0" w:color="auto"/>
              <w:right w:val="single" w:sz="4" w:space="0" w:color="auto"/>
            </w:tcBorders>
          </w:tcPr>
          <w:p w:rsidR="006E2C8E" w:rsidRDefault="006E2C8E" w:rsidP="006E2C8E">
            <w:pPr>
              <w:pStyle w:val="NoSpacing"/>
              <w:numPr>
                <w:ilvl w:val="0"/>
                <w:numId w:val="13"/>
              </w:numPr>
            </w:pPr>
            <w:r>
              <w:t>The request comes into the system.</w:t>
            </w:r>
          </w:p>
          <w:p w:rsidR="006E2C8E" w:rsidRDefault="006E2C8E" w:rsidP="006E2C8E">
            <w:pPr>
              <w:pStyle w:val="NoSpacing"/>
              <w:numPr>
                <w:ilvl w:val="0"/>
                <w:numId w:val="13"/>
              </w:numPr>
            </w:pPr>
            <w:r>
              <w:t>The information from the request is validated.</w:t>
            </w:r>
          </w:p>
          <w:p w:rsidR="006E2C8E" w:rsidRDefault="006E2C8E" w:rsidP="006E2C8E">
            <w:pPr>
              <w:pStyle w:val="NoSpacing"/>
              <w:numPr>
                <w:ilvl w:val="0"/>
                <w:numId w:val="13"/>
              </w:numPr>
            </w:pPr>
            <w:r>
              <w:t>The user permissions are validated to ensure that they can add content to the course.</w:t>
            </w:r>
          </w:p>
          <w:p w:rsidR="006E2C8E" w:rsidRDefault="006E2C8E" w:rsidP="006E2C8E">
            <w:pPr>
              <w:pStyle w:val="NoSpacing"/>
              <w:numPr>
                <w:ilvl w:val="0"/>
                <w:numId w:val="13"/>
              </w:numPr>
            </w:pPr>
            <w:r>
              <w:t>The course content is saved to the database.</w:t>
            </w:r>
          </w:p>
          <w:p w:rsidR="006E2C8E" w:rsidRDefault="006E2C8E" w:rsidP="006E2C8E">
            <w:pPr>
              <w:pStyle w:val="NoSpacing"/>
              <w:numPr>
                <w:ilvl w:val="0"/>
                <w:numId w:val="13"/>
              </w:numPr>
            </w:pPr>
            <w:r>
              <w:t>A success response is returned.</w:t>
            </w:r>
          </w:p>
          <w:p w:rsidR="006E2C8E" w:rsidRDefault="006E2C8E" w:rsidP="005F1397">
            <w:pPr>
              <w:pStyle w:val="NoSpacing"/>
            </w:pPr>
            <w:r>
              <w:t>Alternate Flow:</w:t>
            </w:r>
          </w:p>
          <w:p w:rsidR="006E2C8E" w:rsidRDefault="006E2C8E" w:rsidP="005F1397">
            <w:pPr>
              <w:pStyle w:val="NoSpacing"/>
            </w:pPr>
            <w:r>
              <w:t>2A. The request is invalid.</w:t>
            </w:r>
          </w:p>
          <w:p w:rsidR="006E2C8E" w:rsidRDefault="006E2C8E" w:rsidP="006E2C8E">
            <w:pPr>
              <w:pStyle w:val="NoSpacing"/>
              <w:numPr>
                <w:ilvl w:val="0"/>
                <w:numId w:val="56"/>
              </w:numPr>
            </w:pPr>
            <w:r>
              <w:t>Return a response that contains the invalid criteria.</w:t>
            </w:r>
          </w:p>
          <w:p w:rsidR="006E2C8E" w:rsidRDefault="006E2C8E" w:rsidP="005F1397">
            <w:pPr>
              <w:pStyle w:val="NoSpacing"/>
            </w:pPr>
            <w:r>
              <w:t>3A. The user does not have permission to edit a course.</w:t>
            </w:r>
          </w:p>
          <w:p w:rsidR="006E2C8E" w:rsidRDefault="006E2C8E" w:rsidP="006E2C8E">
            <w:pPr>
              <w:pStyle w:val="NoSpacing"/>
              <w:numPr>
                <w:ilvl w:val="0"/>
                <w:numId w:val="57"/>
              </w:numPr>
            </w:pPr>
            <w:r>
              <w:t>Return a response that states the user does not have access.</w:t>
            </w:r>
          </w:p>
          <w:p w:rsidR="006E2C8E" w:rsidRDefault="006E2C8E" w:rsidP="005F1397">
            <w:pPr>
              <w:pStyle w:val="NoSpacing"/>
            </w:pPr>
            <w:r>
              <w:t>Exception Flow:</w:t>
            </w:r>
          </w:p>
          <w:p w:rsidR="006E2C8E" w:rsidRDefault="006E2C8E" w:rsidP="006E2C8E">
            <w:pPr>
              <w:pStyle w:val="NoSpacing"/>
              <w:numPr>
                <w:ilvl w:val="0"/>
                <w:numId w:val="58"/>
              </w:numPr>
            </w:pPr>
            <w:r>
              <w:t>Return an error response.</w:t>
            </w:r>
          </w:p>
        </w:tc>
      </w:tr>
      <w:tr w:rsidR="006E2C8E" w:rsidTr="005F1397">
        <w:tc>
          <w:tcPr>
            <w:tcW w:w="199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rPr>
                <w:b/>
              </w:rPr>
            </w:pPr>
            <w:r>
              <w:rPr>
                <w:b/>
              </w:rPr>
              <w:t>Assumptions</w:t>
            </w:r>
          </w:p>
        </w:tc>
        <w:tc>
          <w:tcPr>
            <w:tcW w:w="7578" w:type="dxa"/>
            <w:tcBorders>
              <w:top w:val="single" w:sz="4" w:space="0" w:color="auto"/>
              <w:left w:val="single" w:sz="4" w:space="0" w:color="auto"/>
              <w:bottom w:val="single" w:sz="4" w:space="0" w:color="auto"/>
              <w:right w:val="single" w:sz="4" w:space="0" w:color="auto"/>
            </w:tcBorders>
            <w:hideMark/>
          </w:tcPr>
          <w:p w:rsidR="006E2C8E" w:rsidRDefault="006E2C8E" w:rsidP="005F1397">
            <w:pPr>
              <w:pStyle w:val="NoSpacing"/>
            </w:pPr>
            <w:r>
              <w:t>The request is valid</w:t>
            </w:r>
          </w:p>
        </w:tc>
      </w:tr>
    </w:tbl>
    <w:p w:rsidR="006E2C8E" w:rsidRDefault="006E2C8E" w:rsidP="006E2C8E">
      <w:pPr>
        <w:rPr>
          <w:rFonts w:cs="Times New Roman"/>
          <w:sz w:val="22"/>
          <w:szCs w:val="22"/>
        </w:rPr>
      </w:pPr>
    </w:p>
    <w:p w:rsidR="007A29BE" w:rsidRPr="007A29BE" w:rsidRDefault="007A29BE" w:rsidP="006E2C8E">
      <w:pPr>
        <w:rPr>
          <w:rFonts w:cs="Times New Roman"/>
          <w:b/>
          <w:i/>
          <w:sz w:val="22"/>
          <w:szCs w:val="22"/>
        </w:rPr>
      </w:pPr>
    </w:p>
    <w:sectPr w:rsidR="007A29BE" w:rsidRPr="007A29BE" w:rsidSect="00E255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11F25"/>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AF"/>
    <w:multiLevelType w:val="hybridMultilevel"/>
    <w:tmpl w:val="779643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861F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84A27A6"/>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B6A022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0C37395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8506FE"/>
    <w:multiLevelType w:val="hybridMultilevel"/>
    <w:tmpl w:val="85EE8448"/>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7">
    <w:nsid w:val="0FEB6EB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1495D3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16FE4DDD"/>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0">
    <w:nsid w:val="17ED10FB"/>
    <w:multiLevelType w:val="hybridMultilevel"/>
    <w:tmpl w:val="D3BC5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C963B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1DDC3435"/>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3D0275"/>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1D63DA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2815D10"/>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6">
    <w:nsid w:val="243303C7"/>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7">
    <w:nsid w:val="249F2B26"/>
    <w:multiLevelType w:val="hybridMultilevel"/>
    <w:tmpl w:val="D75C957C"/>
    <w:lvl w:ilvl="0" w:tplc="55DAF0AE">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8">
    <w:nsid w:val="261A5A2A"/>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26E6752D"/>
    <w:multiLevelType w:val="hybridMultilevel"/>
    <w:tmpl w:val="435EF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C005A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29210019"/>
    <w:multiLevelType w:val="hybridMultilevel"/>
    <w:tmpl w:val="41941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9902F7D"/>
    <w:multiLevelType w:val="hybridMultilevel"/>
    <w:tmpl w:val="00868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3B05CE"/>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596A4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305738AC"/>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26">
    <w:nsid w:val="333075E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33CA76F7"/>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366B529B"/>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6BD3783"/>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371C5CBD"/>
    <w:multiLevelType w:val="hybridMultilevel"/>
    <w:tmpl w:val="E1AAF8EC"/>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78D4D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378F2E9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nsid w:val="3AAC1FF7"/>
    <w:multiLevelType w:val="hybridMultilevel"/>
    <w:tmpl w:val="8CC858BA"/>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4">
    <w:nsid w:val="3B5F650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3CFC55F1"/>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3281E62"/>
    <w:multiLevelType w:val="hybridMultilevel"/>
    <w:tmpl w:val="CE52CAF4"/>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37">
    <w:nsid w:val="467E1380"/>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7B6576B"/>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48221558"/>
    <w:multiLevelType w:val="hybridMultilevel"/>
    <w:tmpl w:val="6A78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89A08F3"/>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8A646F5"/>
    <w:multiLevelType w:val="hybridMultilevel"/>
    <w:tmpl w:val="C95EB19C"/>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2">
    <w:nsid w:val="4AFC66DF"/>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4C871FBE"/>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CDC56A1"/>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F1B087C"/>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6B692A"/>
    <w:multiLevelType w:val="hybridMultilevel"/>
    <w:tmpl w:val="8FE86016"/>
    <w:lvl w:ilvl="0" w:tplc="0409000F">
      <w:start w:val="1"/>
      <w:numFmt w:val="decimal"/>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47">
    <w:nsid w:val="535407A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8">
    <w:nsid w:val="54481953"/>
    <w:multiLevelType w:val="hybridMultilevel"/>
    <w:tmpl w:val="6D8859BC"/>
    <w:lvl w:ilvl="0" w:tplc="0409000F">
      <w:start w:val="1"/>
      <w:numFmt w:val="decimal"/>
      <w:lvlText w:val="%1."/>
      <w:lvlJc w:val="left"/>
      <w:pPr>
        <w:ind w:left="720" w:hanging="360"/>
      </w:pPr>
    </w:lvl>
    <w:lvl w:ilvl="1" w:tplc="04090019">
      <w:start w:val="1"/>
      <w:numFmt w:val="lowerLetter"/>
      <w:pStyle w:val="Heading2"/>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
    <w:nsid w:val="57424869"/>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0">
    <w:nsid w:val="581445E4"/>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1">
    <w:nsid w:val="58B264DC"/>
    <w:multiLevelType w:val="hybridMultilevel"/>
    <w:tmpl w:val="49D49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A53716F"/>
    <w:multiLevelType w:val="hybridMultilevel"/>
    <w:tmpl w:val="F586D914"/>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76697C"/>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
    <w:nsid w:val="5F9055EF"/>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227B15"/>
    <w:multiLevelType w:val="hybridMultilevel"/>
    <w:tmpl w:val="3AF0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872777"/>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0F10CB1"/>
    <w:multiLevelType w:val="hybridMultilevel"/>
    <w:tmpl w:val="93328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3D6284E"/>
    <w:multiLevelType w:val="hybridMultilevel"/>
    <w:tmpl w:val="6D8859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9">
    <w:nsid w:val="756F7916"/>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5894CD2"/>
    <w:multiLevelType w:val="hybridMultilevel"/>
    <w:tmpl w:val="01AA1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7C46BCD"/>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79080317"/>
    <w:multiLevelType w:val="hybridMultilevel"/>
    <w:tmpl w:val="8B98D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7A137BCA"/>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7F913040"/>
    <w:multiLevelType w:val="hybridMultilevel"/>
    <w:tmpl w:val="F7228DB0"/>
    <w:lvl w:ilvl="0" w:tplc="217A92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7"/>
  </w:num>
  <w:num w:numId="15">
    <w:abstractNumId w:val="54"/>
  </w:num>
  <w:num w:numId="16">
    <w:abstractNumId w:val="30"/>
  </w:num>
  <w:num w:numId="17">
    <w:abstractNumId w:val="8"/>
  </w:num>
  <w:num w:numId="18">
    <w:abstractNumId w:val="64"/>
  </w:num>
  <w:num w:numId="19">
    <w:abstractNumId w:val="27"/>
  </w:num>
  <w:num w:numId="20">
    <w:abstractNumId w:val="63"/>
  </w:num>
  <w:num w:numId="21">
    <w:abstractNumId w:val="23"/>
  </w:num>
  <w:num w:numId="22">
    <w:abstractNumId w:val="56"/>
  </w:num>
  <w:num w:numId="23">
    <w:abstractNumId w:val="44"/>
  </w:num>
  <w:num w:numId="24">
    <w:abstractNumId w:val="38"/>
  </w:num>
  <w:num w:numId="25">
    <w:abstractNumId w:val="34"/>
  </w:num>
  <w:num w:numId="26">
    <w:abstractNumId w:val="59"/>
  </w:num>
  <w:num w:numId="27">
    <w:abstractNumId w:val="7"/>
  </w:num>
  <w:num w:numId="28">
    <w:abstractNumId w:val="35"/>
  </w:num>
  <w:num w:numId="29">
    <w:abstractNumId w:val="37"/>
  </w:num>
  <w:num w:numId="30">
    <w:abstractNumId w:val="49"/>
  </w:num>
  <w:num w:numId="31">
    <w:abstractNumId w:val="3"/>
  </w:num>
  <w:num w:numId="32">
    <w:abstractNumId w:val="43"/>
  </w:num>
  <w:num w:numId="33">
    <w:abstractNumId w:val="61"/>
  </w:num>
  <w:num w:numId="34">
    <w:abstractNumId w:val="17"/>
  </w:num>
  <w:num w:numId="35">
    <w:abstractNumId w:val="58"/>
  </w:num>
  <w:num w:numId="36">
    <w:abstractNumId w:val="40"/>
  </w:num>
  <w:num w:numId="37">
    <w:abstractNumId w:val="20"/>
  </w:num>
  <w:num w:numId="38">
    <w:abstractNumId w:val="51"/>
  </w:num>
  <w:num w:numId="39">
    <w:abstractNumId w:val="0"/>
  </w:num>
  <w:num w:numId="40">
    <w:abstractNumId w:val="2"/>
  </w:num>
  <w:num w:numId="41">
    <w:abstractNumId w:val="10"/>
  </w:num>
  <w:num w:numId="42">
    <w:abstractNumId w:val="1"/>
  </w:num>
  <w:num w:numId="43">
    <w:abstractNumId w:val="39"/>
  </w:num>
  <w:num w:numId="44">
    <w:abstractNumId w:val="13"/>
  </w:num>
  <w:num w:numId="45">
    <w:abstractNumId w:val="52"/>
  </w:num>
  <w:num w:numId="46">
    <w:abstractNumId w:val="12"/>
  </w:num>
  <w:num w:numId="47">
    <w:abstractNumId w:val="62"/>
  </w:num>
  <w:num w:numId="48">
    <w:abstractNumId w:val="41"/>
  </w:num>
  <w:num w:numId="49">
    <w:abstractNumId w:val="15"/>
  </w:num>
  <w:num w:numId="50">
    <w:abstractNumId w:val="60"/>
  </w:num>
  <w:num w:numId="51">
    <w:abstractNumId w:val="19"/>
  </w:num>
  <w:num w:numId="52">
    <w:abstractNumId w:val="22"/>
  </w:num>
  <w:num w:numId="53">
    <w:abstractNumId w:val="28"/>
  </w:num>
  <w:num w:numId="54">
    <w:abstractNumId w:val="6"/>
  </w:num>
  <w:num w:numId="55">
    <w:abstractNumId w:val="16"/>
  </w:num>
  <w:num w:numId="56">
    <w:abstractNumId w:val="33"/>
  </w:num>
  <w:num w:numId="57">
    <w:abstractNumId w:val="9"/>
  </w:num>
  <w:num w:numId="58">
    <w:abstractNumId w:val="36"/>
  </w:num>
  <w:num w:numId="59">
    <w:abstractNumId w:val="46"/>
  </w:num>
  <w:num w:numId="60">
    <w:abstractNumId w:val="57"/>
  </w:num>
  <w:num w:numId="61">
    <w:abstractNumId w:val="5"/>
  </w:num>
  <w:num w:numId="62">
    <w:abstractNumId w:val="55"/>
  </w:num>
  <w:num w:numId="63">
    <w:abstractNumId w:val="25"/>
  </w:num>
  <w:num w:numId="64">
    <w:abstractNumId w:val="45"/>
  </w:num>
  <w:num w:numId="65">
    <w:abstractNumId w:val="21"/>
  </w:num>
  <w:numIdMacAtCleanup w:val="6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F62472"/>
    <w:rsid w:val="0003280E"/>
    <w:rsid w:val="00076C97"/>
    <w:rsid w:val="000E43A7"/>
    <w:rsid w:val="00101107"/>
    <w:rsid w:val="001529FA"/>
    <w:rsid w:val="001546AE"/>
    <w:rsid w:val="00165B5B"/>
    <w:rsid w:val="001C3B01"/>
    <w:rsid w:val="001D4E3D"/>
    <w:rsid w:val="00215FBC"/>
    <w:rsid w:val="002716C8"/>
    <w:rsid w:val="00273F07"/>
    <w:rsid w:val="002B5560"/>
    <w:rsid w:val="002C7861"/>
    <w:rsid w:val="003A4D9C"/>
    <w:rsid w:val="003A780A"/>
    <w:rsid w:val="00412174"/>
    <w:rsid w:val="00453BE3"/>
    <w:rsid w:val="004C2B43"/>
    <w:rsid w:val="004C3F39"/>
    <w:rsid w:val="005931B1"/>
    <w:rsid w:val="00601BD3"/>
    <w:rsid w:val="00673FA1"/>
    <w:rsid w:val="006B2795"/>
    <w:rsid w:val="006E1DC3"/>
    <w:rsid w:val="006E2C8E"/>
    <w:rsid w:val="006E4FFC"/>
    <w:rsid w:val="007944A9"/>
    <w:rsid w:val="0079465D"/>
    <w:rsid w:val="007A29BE"/>
    <w:rsid w:val="00801211"/>
    <w:rsid w:val="00963216"/>
    <w:rsid w:val="00A23A6C"/>
    <w:rsid w:val="00A56719"/>
    <w:rsid w:val="00B15736"/>
    <w:rsid w:val="00B200EB"/>
    <w:rsid w:val="00B83F21"/>
    <w:rsid w:val="00B931DF"/>
    <w:rsid w:val="00BC7D71"/>
    <w:rsid w:val="00BF5C20"/>
    <w:rsid w:val="00C63C52"/>
    <w:rsid w:val="00C840C2"/>
    <w:rsid w:val="00CD4DD8"/>
    <w:rsid w:val="00CD7692"/>
    <w:rsid w:val="00CE416E"/>
    <w:rsid w:val="00D96999"/>
    <w:rsid w:val="00DC216D"/>
    <w:rsid w:val="00E248F9"/>
    <w:rsid w:val="00E2559B"/>
    <w:rsid w:val="00E5073B"/>
    <w:rsid w:val="00E943AE"/>
    <w:rsid w:val="00E97790"/>
    <w:rsid w:val="00EC3CE5"/>
    <w:rsid w:val="00F13953"/>
    <w:rsid w:val="00F5226A"/>
    <w:rsid w:val="00F624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472"/>
    <w:pPr>
      <w:widowControl w:val="0"/>
      <w:suppressAutoHyphens/>
      <w:spacing w:after="0" w:line="240" w:lineRule="auto"/>
    </w:pPr>
    <w:rPr>
      <w:rFonts w:ascii="Times New Roman" w:eastAsia="SimSun" w:hAnsi="Times New Roman" w:cs="Mangal"/>
      <w:kern w:val="2"/>
      <w:sz w:val="24"/>
      <w:szCs w:val="24"/>
      <w:lang w:eastAsia="zh-CN" w:bidi="hi-IN"/>
    </w:rPr>
  </w:style>
  <w:style w:type="paragraph" w:styleId="Heading2">
    <w:name w:val="heading 2"/>
    <w:basedOn w:val="Normal"/>
    <w:next w:val="BodyText"/>
    <w:link w:val="Heading2Char"/>
    <w:semiHidden/>
    <w:unhideWhenUsed/>
    <w:qFormat/>
    <w:rsid w:val="00F62472"/>
    <w:pPr>
      <w:keepNext/>
      <w:numPr>
        <w:ilvl w:val="1"/>
        <w:numId w:val="1"/>
      </w:numPr>
      <w:spacing w:before="240" w:after="120"/>
      <w:outlineLvl w:val="1"/>
    </w:pPr>
    <w:rPr>
      <w:rFonts w:ascii="Arial" w:eastAsia="Microsoft YaHei" w:hAnsi="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62472"/>
    <w:rPr>
      <w:rFonts w:ascii="Arial" w:eastAsia="Microsoft YaHei" w:hAnsi="Arial" w:cs="Mangal"/>
      <w:b/>
      <w:bCs/>
      <w:i/>
      <w:iCs/>
      <w:kern w:val="2"/>
      <w:sz w:val="28"/>
      <w:szCs w:val="28"/>
      <w:lang w:eastAsia="zh-CN" w:bidi="hi-IN"/>
    </w:rPr>
  </w:style>
  <w:style w:type="paragraph" w:styleId="BodyText">
    <w:name w:val="Body Text"/>
    <w:basedOn w:val="Normal"/>
    <w:link w:val="BodyTextChar"/>
    <w:uiPriority w:val="99"/>
    <w:semiHidden/>
    <w:unhideWhenUsed/>
    <w:rsid w:val="00F62472"/>
    <w:pPr>
      <w:spacing w:after="120"/>
    </w:pPr>
    <w:rPr>
      <w:szCs w:val="21"/>
    </w:rPr>
  </w:style>
  <w:style w:type="character" w:customStyle="1" w:styleId="BodyTextChar">
    <w:name w:val="Body Text Char"/>
    <w:basedOn w:val="DefaultParagraphFont"/>
    <w:link w:val="BodyText"/>
    <w:uiPriority w:val="99"/>
    <w:semiHidden/>
    <w:rsid w:val="00F62472"/>
    <w:rPr>
      <w:rFonts w:ascii="Times New Roman" w:eastAsia="SimSun" w:hAnsi="Times New Roman" w:cs="Mangal"/>
      <w:kern w:val="2"/>
      <w:sz w:val="24"/>
      <w:szCs w:val="21"/>
      <w:lang w:eastAsia="zh-CN" w:bidi="hi-IN"/>
    </w:rPr>
  </w:style>
  <w:style w:type="paragraph" w:styleId="NoSpacing">
    <w:name w:val="No Spacing"/>
    <w:uiPriority w:val="1"/>
    <w:qFormat/>
    <w:rsid w:val="00F62472"/>
    <w:pPr>
      <w:spacing w:after="0" w:line="240" w:lineRule="auto"/>
    </w:pPr>
  </w:style>
  <w:style w:type="character" w:customStyle="1" w:styleId="descc">
    <w:name w:val="descc"/>
    <w:basedOn w:val="DefaultParagraphFont"/>
    <w:rsid w:val="00F62472"/>
  </w:style>
  <w:style w:type="table" w:styleId="TableGrid">
    <w:name w:val="Table Grid"/>
    <w:basedOn w:val="TableNormal"/>
    <w:uiPriority w:val="59"/>
    <w:rsid w:val="004121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6452945">
      <w:bodyDiv w:val="1"/>
      <w:marLeft w:val="0"/>
      <w:marRight w:val="0"/>
      <w:marTop w:val="0"/>
      <w:marBottom w:val="0"/>
      <w:divBdr>
        <w:top w:val="none" w:sz="0" w:space="0" w:color="auto"/>
        <w:left w:val="none" w:sz="0" w:space="0" w:color="auto"/>
        <w:bottom w:val="none" w:sz="0" w:space="0" w:color="auto"/>
        <w:right w:val="none" w:sz="0" w:space="0" w:color="auto"/>
      </w:divBdr>
    </w:div>
    <w:div w:id="371610118">
      <w:bodyDiv w:val="1"/>
      <w:marLeft w:val="0"/>
      <w:marRight w:val="0"/>
      <w:marTop w:val="0"/>
      <w:marBottom w:val="0"/>
      <w:divBdr>
        <w:top w:val="none" w:sz="0" w:space="0" w:color="auto"/>
        <w:left w:val="none" w:sz="0" w:space="0" w:color="auto"/>
        <w:bottom w:val="none" w:sz="0" w:space="0" w:color="auto"/>
        <w:right w:val="none" w:sz="0" w:space="0" w:color="auto"/>
      </w:divBdr>
    </w:div>
    <w:div w:id="433982759">
      <w:bodyDiv w:val="1"/>
      <w:marLeft w:val="0"/>
      <w:marRight w:val="0"/>
      <w:marTop w:val="0"/>
      <w:marBottom w:val="0"/>
      <w:divBdr>
        <w:top w:val="none" w:sz="0" w:space="0" w:color="auto"/>
        <w:left w:val="none" w:sz="0" w:space="0" w:color="auto"/>
        <w:bottom w:val="none" w:sz="0" w:space="0" w:color="auto"/>
        <w:right w:val="none" w:sz="0" w:space="0" w:color="auto"/>
      </w:divBdr>
    </w:div>
    <w:div w:id="482476313">
      <w:bodyDiv w:val="1"/>
      <w:marLeft w:val="0"/>
      <w:marRight w:val="0"/>
      <w:marTop w:val="0"/>
      <w:marBottom w:val="0"/>
      <w:divBdr>
        <w:top w:val="none" w:sz="0" w:space="0" w:color="auto"/>
        <w:left w:val="none" w:sz="0" w:space="0" w:color="auto"/>
        <w:bottom w:val="none" w:sz="0" w:space="0" w:color="auto"/>
        <w:right w:val="none" w:sz="0" w:space="0" w:color="auto"/>
      </w:divBdr>
    </w:div>
    <w:div w:id="651369013">
      <w:bodyDiv w:val="1"/>
      <w:marLeft w:val="0"/>
      <w:marRight w:val="0"/>
      <w:marTop w:val="0"/>
      <w:marBottom w:val="0"/>
      <w:divBdr>
        <w:top w:val="none" w:sz="0" w:space="0" w:color="auto"/>
        <w:left w:val="none" w:sz="0" w:space="0" w:color="auto"/>
        <w:bottom w:val="none" w:sz="0" w:space="0" w:color="auto"/>
        <w:right w:val="none" w:sz="0" w:space="0" w:color="auto"/>
      </w:divBdr>
    </w:div>
    <w:div w:id="778524217">
      <w:bodyDiv w:val="1"/>
      <w:marLeft w:val="0"/>
      <w:marRight w:val="0"/>
      <w:marTop w:val="0"/>
      <w:marBottom w:val="0"/>
      <w:divBdr>
        <w:top w:val="none" w:sz="0" w:space="0" w:color="auto"/>
        <w:left w:val="none" w:sz="0" w:space="0" w:color="auto"/>
        <w:bottom w:val="none" w:sz="0" w:space="0" w:color="auto"/>
        <w:right w:val="none" w:sz="0" w:space="0" w:color="auto"/>
      </w:divBdr>
    </w:div>
    <w:div w:id="831071078">
      <w:bodyDiv w:val="1"/>
      <w:marLeft w:val="0"/>
      <w:marRight w:val="0"/>
      <w:marTop w:val="0"/>
      <w:marBottom w:val="0"/>
      <w:divBdr>
        <w:top w:val="none" w:sz="0" w:space="0" w:color="auto"/>
        <w:left w:val="none" w:sz="0" w:space="0" w:color="auto"/>
        <w:bottom w:val="none" w:sz="0" w:space="0" w:color="auto"/>
        <w:right w:val="none" w:sz="0" w:space="0" w:color="auto"/>
      </w:divBdr>
    </w:div>
    <w:div w:id="905646251">
      <w:bodyDiv w:val="1"/>
      <w:marLeft w:val="0"/>
      <w:marRight w:val="0"/>
      <w:marTop w:val="0"/>
      <w:marBottom w:val="0"/>
      <w:divBdr>
        <w:top w:val="none" w:sz="0" w:space="0" w:color="auto"/>
        <w:left w:val="none" w:sz="0" w:space="0" w:color="auto"/>
        <w:bottom w:val="none" w:sz="0" w:space="0" w:color="auto"/>
        <w:right w:val="none" w:sz="0" w:space="0" w:color="auto"/>
      </w:divBdr>
    </w:div>
    <w:div w:id="1217200438">
      <w:bodyDiv w:val="1"/>
      <w:marLeft w:val="0"/>
      <w:marRight w:val="0"/>
      <w:marTop w:val="0"/>
      <w:marBottom w:val="0"/>
      <w:divBdr>
        <w:top w:val="none" w:sz="0" w:space="0" w:color="auto"/>
        <w:left w:val="none" w:sz="0" w:space="0" w:color="auto"/>
        <w:bottom w:val="none" w:sz="0" w:space="0" w:color="auto"/>
        <w:right w:val="none" w:sz="0" w:space="0" w:color="auto"/>
      </w:divBdr>
    </w:div>
    <w:div w:id="1747872077">
      <w:bodyDiv w:val="1"/>
      <w:marLeft w:val="0"/>
      <w:marRight w:val="0"/>
      <w:marTop w:val="0"/>
      <w:marBottom w:val="0"/>
      <w:divBdr>
        <w:top w:val="none" w:sz="0" w:space="0" w:color="auto"/>
        <w:left w:val="none" w:sz="0" w:space="0" w:color="auto"/>
        <w:bottom w:val="none" w:sz="0" w:space="0" w:color="auto"/>
        <w:right w:val="none" w:sz="0" w:space="0" w:color="auto"/>
      </w:divBdr>
    </w:div>
    <w:div w:id="1839492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13</Pages>
  <Words>3956</Words>
  <Characters>22555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Kevin</cp:lastModifiedBy>
  <cp:revision>5</cp:revision>
  <dcterms:created xsi:type="dcterms:W3CDTF">2013-02-03T15:08:00Z</dcterms:created>
  <dcterms:modified xsi:type="dcterms:W3CDTF">2013-02-04T01:52:00Z</dcterms:modified>
</cp:coreProperties>
</file>